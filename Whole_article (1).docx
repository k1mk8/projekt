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0AD59" w14:textId="435E6AD8" w:rsidR="00CD3203" w:rsidRPr="007B430F" w:rsidRDefault="00CD3203">
      <w:pPr>
        <w:pStyle w:val="MDPI11articletype"/>
        <w:pPrChange w:id="1" w:author="Richard" w:date="2020-12-21T00:02:00Z">
          <w:pPr/>
        </w:pPrChange>
      </w:pPr>
      <w:commentRangeStart w:id="2"/>
      <w:del w:id="3" w:author="Richard" w:date="2020-12-21T00:00:00Z">
        <w:r w:rsidRPr="00840782" w:rsidDel="00840782">
          <w:delText xml:space="preserve">Type of the Paper (Article, Review, Communication, </w:delText>
        </w:r>
        <w:r w:rsidRPr="002E164F" w:rsidDel="00840782">
          <w:delText>etc.)</w:delText>
        </w:r>
      </w:del>
      <w:ins w:id="4" w:author="Richard" w:date="2020-12-21T00:00:00Z">
        <w:r w:rsidR="00840782">
          <w:t>Article</w:t>
        </w:r>
      </w:ins>
      <w:commentRangeEnd w:id="2"/>
      <w:r w:rsidR="0013724C">
        <w:rPr>
          <w:rStyle w:val="Odwoaniedokomentarza"/>
          <w:rFonts w:ascii="Times New Roman" w:hAnsi="Times New Roman"/>
          <w:i w:val="0"/>
          <w:snapToGrid/>
          <w:lang w:bidi="ar-SA"/>
        </w:rPr>
        <w:commentReference w:id="2"/>
      </w:r>
    </w:p>
    <w:p w14:paraId="45E6D70B" w14:textId="6E7CFE47" w:rsidR="00CD3203" w:rsidRPr="007B430F" w:rsidRDefault="00A04A23">
      <w:pPr>
        <w:pStyle w:val="MDPI12title"/>
        <w:pPrChange w:id="5" w:author="Richard" w:date="2020-12-21T00:01:00Z">
          <w:pPr>
            <w:pStyle w:val="Nagwek1"/>
          </w:pPr>
        </w:pPrChange>
      </w:pPr>
      <w:r w:rsidRPr="00443EB1">
        <w:rPr>
          <w:rPrChange w:id="6" w:author="Budziński Jan (STUD)" w:date="2020-12-22T03:51:00Z">
            <w:rPr>
              <w:rFonts w:ascii="Times New Roman" w:hAnsi="Times New Roman"/>
            </w:rPr>
          </w:rPrChange>
        </w:rPr>
        <w:t xml:space="preserve">From idea to patent – </w:t>
      </w:r>
      <w:r w:rsidR="00634615" w:rsidRPr="00443EB1">
        <w:rPr>
          <w:rPrChange w:id="7" w:author="Budziński Jan (STUD)" w:date="2020-12-22T03:51:00Z">
            <w:rPr>
              <w:rFonts w:ascii="Times New Roman" w:hAnsi="Times New Roman"/>
            </w:rPr>
          </w:rPrChange>
        </w:rPr>
        <w:t xml:space="preserve">how </w:t>
      </w:r>
      <w:r w:rsidRPr="00443EB1">
        <w:rPr>
          <w:rPrChange w:id="8" w:author="Budziński Jan (STUD)" w:date="2020-12-22T03:51:00Z">
            <w:rPr>
              <w:rFonts w:ascii="Times New Roman" w:hAnsi="Times New Roman"/>
            </w:rPr>
          </w:rPrChange>
        </w:rPr>
        <w:t>project enters the market</w:t>
      </w:r>
      <w:r w:rsidR="00634615" w:rsidRPr="00443EB1">
        <w:rPr>
          <w:rPrChange w:id="9" w:author="Budziński Jan (STUD)" w:date="2020-12-22T03:51:00Z">
            <w:rPr>
              <w:rFonts w:ascii="Times New Roman" w:hAnsi="Times New Roman"/>
            </w:rPr>
          </w:rPrChange>
        </w:rPr>
        <w:t>?</w:t>
      </w:r>
    </w:p>
    <w:p w14:paraId="43D4A52D" w14:textId="7A61E685" w:rsidR="00CD3203" w:rsidRPr="007B430F" w:rsidRDefault="00A04A23">
      <w:pPr>
        <w:pStyle w:val="MDPI13authornames"/>
        <w:rPr>
          <w:lang w:val="pl-PL"/>
        </w:rPr>
      </w:pPr>
      <w:r w:rsidRPr="00443EB1">
        <w:rPr>
          <w:lang w:val="pl-PL"/>
        </w:rPr>
        <w:t>Richard Staszkiewicz</w:t>
      </w:r>
      <w:r w:rsidR="00CD3203" w:rsidRPr="00443EB1">
        <w:rPr>
          <w:lang w:val="pl-PL"/>
          <w:rPrChange w:id="10" w:author="Budziński Jan (STUD)" w:date="2020-12-22T03:51:00Z">
            <w:rPr>
              <w:vertAlign w:val="superscript"/>
              <w:lang w:val="pl-PL"/>
            </w:rPr>
          </w:rPrChange>
        </w:rPr>
        <w:t>1</w:t>
      </w:r>
      <w:r w:rsidRPr="00443EB1">
        <w:rPr>
          <w:lang w:val="pl-PL"/>
          <w:rPrChange w:id="11" w:author="Budziński Jan (STUD)" w:date="2020-12-22T03:51:00Z">
            <w:rPr>
              <w:vertAlign w:val="superscript"/>
              <w:lang w:val="pl-PL"/>
            </w:rPr>
          </w:rPrChange>
        </w:rPr>
        <w:t>,</w:t>
      </w:r>
      <w:r w:rsidRPr="007B430F">
        <w:rPr>
          <w:lang w:val="pl-PL"/>
        </w:rPr>
        <w:t>*</w:t>
      </w:r>
      <w:r w:rsidR="00CD3203" w:rsidRPr="00443EB1">
        <w:rPr>
          <w:lang w:val="pl-PL"/>
        </w:rPr>
        <w:t xml:space="preserve">, </w:t>
      </w:r>
      <w:r w:rsidRPr="00443EB1">
        <w:rPr>
          <w:lang w:val="pl-PL"/>
        </w:rPr>
        <w:t>Jan</w:t>
      </w:r>
      <w:r w:rsidR="00CD3203" w:rsidRPr="00443EB1">
        <w:rPr>
          <w:lang w:val="pl-PL"/>
        </w:rPr>
        <w:t xml:space="preserve"> </w:t>
      </w:r>
      <w:r w:rsidRPr="00443EB1">
        <w:rPr>
          <w:lang w:val="pl-PL"/>
        </w:rPr>
        <w:t>Budziński</w:t>
      </w:r>
      <w:r w:rsidR="00E131C9" w:rsidRPr="00443EB1">
        <w:rPr>
          <w:lang w:val="pl-PL"/>
          <w:rPrChange w:id="12" w:author="Budziński Jan (STUD)" w:date="2020-12-22T03:51:00Z">
            <w:rPr>
              <w:vertAlign w:val="superscript"/>
              <w:lang w:val="pl-PL"/>
            </w:rPr>
          </w:rPrChange>
        </w:rPr>
        <w:t>2</w:t>
      </w:r>
      <w:r w:rsidRPr="007B430F">
        <w:rPr>
          <w:lang w:val="pl-PL"/>
        </w:rPr>
        <w:t>, Karol Kasperek</w:t>
      </w:r>
      <w:r w:rsidR="00E131C9" w:rsidRPr="00443EB1">
        <w:rPr>
          <w:lang w:val="pl-PL"/>
          <w:rPrChange w:id="13" w:author="Budziński Jan (STUD)" w:date="2020-12-22T03:51:00Z">
            <w:rPr>
              <w:vertAlign w:val="superscript"/>
              <w:lang w:val="pl-PL"/>
            </w:rPr>
          </w:rPrChange>
        </w:rPr>
        <w:t>3</w:t>
      </w:r>
      <w:r w:rsidRPr="007B430F">
        <w:rPr>
          <w:lang w:val="pl-PL"/>
        </w:rPr>
        <w:t xml:space="preserve"> </w:t>
      </w:r>
      <w:r w:rsidR="00CD3203" w:rsidRPr="00443EB1">
        <w:rPr>
          <w:lang w:val="pl-PL"/>
        </w:rPr>
        <w:t xml:space="preserve">and </w:t>
      </w:r>
      <w:r w:rsidRPr="00443EB1">
        <w:rPr>
          <w:lang w:val="pl-PL"/>
        </w:rPr>
        <w:t>Stanisław Zagórski</w:t>
      </w:r>
      <w:r w:rsidR="00E131C9" w:rsidRPr="00443EB1">
        <w:rPr>
          <w:lang w:val="pl-PL"/>
          <w:rPrChange w:id="14" w:author="Budziński Jan (STUD)" w:date="2020-12-22T03:51:00Z">
            <w:rPr>
              <w:vertAlign w:val="superscript"/>
              <w:lang w:val="pl-PL"/>
            </w:rPr>
          </w:rPrChange>
        </w:rPr>
        <w:t>4</w:t>
      </w:r>
    </w:p>
    <w:p w14:paraId="4FD18391" w14:textId="067E9F93" w:rsidR="00CD3203" w:rsidRPr="00443EB1" w:rsidRDefault="00CD3203">
      <w:pPr>
        <w:pStyle w:val="MDPI16affiliation"/>
      </w:pPr>
      <w:r w:rsidRPr="00443EB1">
        <w:rPr>
          <w:vertAlign w:val="superscript"/>
        </w:rPr>
        <w:t>1</w:t>
      </w:r>
      <w:r w:rsidRPr="00443EB1">
        <w:tab/>
      </w:r>
      <w:r w:rsidR="00E131C9" w:rsidRPr="00443EB1">
        <w:t>Warsaw University of Technology</w:t>
      </w:r>
      <w:r w:rsidRPr="00443EB1">
        <w:t xml:space="preserve">; </w:t>
      </w:r>
      <w:r w:rsidR="00E131C9" w:rsidRPr="00443EB1">
        <w:t>richard.staszkiewicz.stud@pw.edu.pl</w:t>
      </w:r>
    </w:p>
    <w:p w14:paraId="33B131CF" w14:textId="77777777" w:rsidR="00CD3203" w:rsidRPr="00443EB1" w:rsidRDefault="00CD3203">
      <w:pPr>
        <w:pStyle w:val="MDPI16affiliation"/>
      </w:pPr>
      <w:r w:rsidRPr="00443EB1">
        <w:rPr>
          <w:szCs w:val="20"/>
          <w:vertAlign w:val="superscript"/>
        </w:rPr>
        <w:t>2</w:t>
      </w:r>
      <w:r w:rsidRPr="00443EB1">
        <w:rPr>
          <w:szCs w:val="20"/>
        </w:rPr>
        <w:tab/>
        <w:t xml:space="preserve">Affiliation 2; </w:t>
      </w:r>
      <w:r w:rsidRPr="00443EB1">
        <w:t>e-mail@e-mail.com</w:t>
      </w:r>
    </w:p>
    <w:p w14:paraId="2FD0ADC3" w14:textId="7EFE7630" w:rsidR="00CD3203" w:rsidRPr="00443EB1" w:rsidRDefault="00CD3203">
      <w:pPr>
        <w:pStyle w:val="MDPI16affiliation"/>
        <w:rPr>
          <w:sz w:val="20"/>
          <w:rPrChange w:id="15" w:author="Budziński Jan (STUD)" w:date="2020-12-22T03:52:00Z">
            <w:rPr/>
          </w:rPrChange>
        </w:rPr>
        <w:pPrChange w:id="16" w:author="Richard" w:date="2020-12-21T00:02:00Z">
          <w:pPr>
            <w:pStyle w:val="MDPI14history"/>
            <w:spacing w:before="0"/>
            <w:ind w:left="311" w:hanging="198"/>
          </w:pPr>
        </w:pPrChange>
      </w:pPr>
      <w:r w:rsidRPr="00443EB1">
        <w:rPr>
          <w:b/>
          <w:sz w:val="20"/>
          <w:szCs w:val="20"/>
          <w:rPrChange w:id="17" w:author="Budziński Jan (STUD)" w:date="2020-12-22T03:52:00Z">
            <w:rPr>
              <w:b/>
            </w:rPr>
          </w:rPrChange>
        </w:rPr>
        <w:t>*</w:t>
      </w:r>
      <w:r w:rsidRPr="00443EB1">
        <w:rPr>
          <w:sz w:val="20"/>
          <w:szCs w:val="20"/>
          <w:rPrChange w:id="18" w:author="Budziński Jan (STUD)" w:date="2020-12-22T03:52:00Z">
            <w:rPr/>
          </w:rPrChange>
        </w:rPr>
        <w:tab/>
        <w:t xml:space="preserve">Correspondence: </w:t>
      </w:r>
      <w:r w:rsidR="00E131C9" w:rsidRPr="00443EB1">
        <w:rPr>
          <w:sz w:val="20"/>
          <w:szCs w:val="20"/>
          <w:rPrChange w:id="19" w:author="Budziński Jan (STUD)" w:date="2020-12-22T03:52:00Z">
            <w:rPr/>
          </w:rPrChange>
        </w:rPr>
        <w:t>richard.staszkiewicz.stud@pw.edu.pl</w:t>
      </w:r>
      <w:r w:rsidRPr="00443EB1">
        <w:rPr>
          <w:sz w:val="20"/>
          <w:szCs w:val="20"/>
          <w:rPrChange w:id="20" w:author="Budziński Jan (STUD)" w:date="2020-12-22T03:52:00Z">
            <w:rPr/>
          </w:rPrChange>
        </w:rPr>
        <w:t xml:space="preserve">; </w:t>
      </w:r>
      <w:r w:rsidR="00632077" w:rsidRPr="00443EB1">
        <w:rPr>
          <w:sz w:val="20"/>
          <w:szCs w:val="20"/>
          <w:rPrChange w:id="21" w:author="Budziński Jan (STUD)" w:date="2020-12-22T03:52:00Z">
            <w:rPr/>
          </w:rPrChange>
        </w:rPr>
        <w:t>Tel.: +</w:t>
      </w:r>
      <w:r w:rsidR="00E131C9" w:rsidRPr="00443EB1">
        <w:rPr>
          <w:sz w:val="20"/>
          <w:szCs w:val="20"/>
          <w:rPrChange w:id="22" w:author="Budziński Jan (STUD)" w:date="2020-12-22T03:52:00Z">
            <w:rPr/>
          </w:rPrChange>
        </w:rPr>
        <w:t>48</w:t>
      </w:r>
      <w:r w:rsidR="00632077" w:rsidRPr="00443EB1">
        <w:rPr>
          <w:sz w:val="20"/>
          <w:szCs w:val="20"/>
          <w:rPrChange w:id="23" w:author="Budziński Jan (STUD)" w:date="2020-12-22T03:52:00Z">
            <w:rPr/>
          </w:rPrChange>
        </w:rPr>
        <w:t>-</w:t>
      </w:r>
      <w:r w:rsidR="00E131C9" w:rsidRPr="00443EB1">
        <w:rPr>
          <w:sz w:val="20"/>
          <w:szCs w:val="20"/>
          <w:rPrChange w:id="24" w:author="Budziński Jan (STUD)" w:date="2020-12-22T03:52:00Z">
            <w:rPr/>
          </w:rPrChange>
        </w:rPr>
        <w:t>881</w:t>
      </w:r>
      <w:r w:rsidR="00632077" w:rsidRPr="00443EB1">
        <w:rPr>
          <w:sz w:val="20"/>
          <w:szCs w:val="20"/>
          <w:rPrChange w:id="25" w:author="Budziński Jan (STUD)" w:date="2020-12-22T03:52:00Z">
            <w:rPr/>
          </w:rPrChange>
        </w:rPr>
        <w:t>-</w:t>
      </w:r>
      <w:r w:rsidR="00E131C9" w:rsidRPr="00443EB1">
        <w:rPr>
          <w:sz w:val="20"/>
          <w:szCs w:val="20"/>
          <w:rPrChange w:id="26" w:author="Budziński Jan (STUD)" w:date="2020-12-22T03:52:00Z">
            <w:rPr/>
          </w:rPrChange>
        </w:rPr>
        <w:t>932</w:t>
      </w:r>
      <w:r w:rsidR="00632077" w:rsidRPr="00443EB1">
        <w:rPr>
          <w:sz w:val="20"/>
          <w:szCs w:val="20"/>
          <w:rPrChange w:id="27" w:author="Budziński Jan (STUD)" w:date="2020-12-22T03:52:00Z">
            <w:rPr/>
          </w:rPrChange>
        </w:rPr>
        <w:t>-</w:t>
      </w:r>
      <w:r w:rsidR="00E131C9" w:rsidRPr="00443EB1">
        <w:rPr>
          <w:sz w:val="20"/>
          <w:szCs w:val="20"/>
          <w:rPrChange w:id="28" w:author="Budziński Jan (STUD)" w:date="2020-12-22T03:52:00Z">
            <w:rPr/>
          </w:rPrChange>
        </w:rPr>
        <w:t>622</w:t>
      </w:r>
      <w:r w:rsidR="00632077" w:rsidRPr="00443EB1">
        <w:rPr>
          <w:sz w:val="20"/>
          <w:szCs w:val="20"/>
          <w:rPrChange w:id="29" w:author="Budziński Jan (STUD)" w:date="2020-12-22T03:52:00Z">
            <w:rPr/>
          </w:rPrChange>
        </w:rPr>
        <w:t xml:space="preserve"> (</w:t>
      </w:r>
      <w:r w:rsidR="00E131C9" w:rsidRPr="00443EB1">
        <w:rPr>
          <w:sz w:val="20"/>
          <w:szCs w:val="20"/>
          <w:rPrChange w:id="30" w:author="Budziński Jan (STUD)" w:date="2020-12-22T03:52:00Z">
            <w:rPr/>
          </w:rPrChange>
        </w:rPr>
        <w:t>R</w:t>
      </w:r>
      <w:r w:rsidR="00632077" w:rsidRPr="00443EB1">
        <w:rPr>
          <w:sz w:val="20"/>
          <w:szCs w:val="20"/>
          <w:rPrChange w:id="31" w:author="Budziński Jan (STUD)" w:date="2020-12-22T03:52:00Z">
            <w:rPr/>
          </w:rPrChange>
        </w:rPr>
        <w:t>.</w:t>
      </w:r>
      <w:r w:rsidR="00E131C9" w:rsidRPr="00443EB1">
        <w:rPr>
          <w:sz w:val="20"/>
          <w:szCs w:val="20"/>
          <w:rPrChange w:id="32" w:author="Budziński Jan (STUD)" w:date="2020-12-22T03:52:00Z">
            <w:rPr/>
          </w:rPrChange>
        </w:rPr>
        <w:t>S</w:t>
      </w:r>
      <w:r w:rsidR="00632077" w:rsidRPr="00443EB1">
        <w:rPr>
          <w:sz w:val="20"/>
          <w:szCs w:val="20"/>
          <w:rPrChange w:id="33" w:author="Budziński Jan (STUD)" w:date="2020-12-22T03:52:00Z">
            <w:rPr/>
          </w:rPrChange>
        </w:rPr>
        <w:t>.)</w:t>
      </w:r>
    </w:p>
    <w:p w14:paraId="73A6EA54" w14:textId="77777777" w:rsidR="00CD3203" w:rsidRPr="00443EB1" w:rsidRDefault="00CD3203" w:rsidP="00CD3203">
      <w:pPr>
        <w:pStyle w:val="MDPI14history"/>
        <w:rPr>
          <w:sz w:val="20"/>
          <w:rPrChange w:id="34" w:author="Budziński Jan (STUD)" w:date="2020-12-22T03:52:00Z">
            <w:rPr/>
          </w:rPrChange>
        </w:rPr>
      </w:pPr>
      <w:r w:rsidRPr="00443EB1">
        <w:rPr>
          <w:sz w:val="20"/>
          <w:rPrChange w:id="35" w:author="Budziński Jan (STUD)" w:date="2020-12-22T03:52:00Z">
            <w:rPr/>
          </w:rPrChange>
        </w:rPr>
        <w:t>Received: date; Accepted: date; Published: date</w:t>
      </w:r>
    </w:p>
    <w:p w14:paraId="1BEBD669" w14:textId="3F5C0E22" w:rsidR="00634615" w:rsidRPr="002E164F" w:rsidRDefault="00CD3203">
      <w:pPr>
        <w:pStyle w:val="MDPI17abstract"/>
        <w:rPr>
          <w:szCs w:val="20"/>
        </w:rPr>
      </w:pPr>
      <w:r w:rsidRPr="007B430F">
        <w:rPr>
          <w:b/>
          <w:bCs/>
          <w:szCs w:val="20"/>
        </w:rPr>
        <w:t>Abstract:</w:t>
      </w:r>
      <w:r w:rsidRPr="00443EB1">
        <w:rPr>
          <w:szCs w:val="20"/>
          <w:rPrChange w:id="36" w:author="Budziński Jan (STUD)" w:date="2020-12-22T03:52:00Z">
            <w:rPr>
              <w:b/>
            </w:rPr>
          </w:rPrChange>
        </w:rPr>
        <w:t xml:space="preserve"> </w:t>
      </w:r>
      <w:r w:rsidR="00634615" w:rsidRPr="007B430F">
        <w:rPr>
          <w:szCs w:val="20"/>
        </w:rPr>
        <w:t xml:space="preserve">Where </w:t>
      </w:r>
      <w:r w:rsidR="00835C9D" w:rsidRPr="007B430F">
        <w:rPr>
          <w:szCs w:val="20"/>
        </w:rPr>
        <w:t>does</w:t>
      </w:r>
      <w:r w:rsidR="00634615" w:rsidRPr="002E164F">
        <w:rPr>
          <w:szCs w:val="20"/>
        </w:rPr>
        <w:t xml:space="preserve"> </w:t>
      </w:r>
      <w:ins w:id="37" w:author="Budziński Jan (STUD)" w:date="2020-12-22T03:51:00Z">
        <w:r w:rsidR="00443EB1" w:rsidRPr="002E164F">
          <w:rPr>
            <w:szCs w:val="20"/>
          </w:rPr>
          <w:t xml:space="preserve">a </w:t>
        </w:r>
      </w:ins>
      <w:r w:rsidR="00634615" w:rsidRPr="002E164F">
        <w:rPr>
          <w:szCs w:val="20"/>
        </w:rPr>
        <w:t>Polish engineering student patent? It</w:t>
      </w:r>
      <w:r w:rsidR="002B2CAE" w:rsidRPr="002E164F">
        <w:rPr>
          <w:szCs w:val="20"/>
        </w:rPr>
        <w:t xml:space="preserve"> i</w:t>
      </w:r>
      <w:r w:rsidR="00634615" w:rsidRPr="002E164F">
        <w:rPr>
          <w:szCs w:val="20"/>
        </w:rPr>
        <w:t xml:space="preserve">s a frequently asked question among those, but </w:t>
      </w:r>
      <w:r w:rsidR="00835C9D" w:rsidRPr="002E164F">
        <w:rPr>
          <w:szCs w:val="20"/>
        </w:rPr>
        <w:t xml:space="preserve">due to its wide range, </w:t>
      </w:r>
      <w:r w:rsidR="00634615" w:rsidRPr="002E164F">
        <w:rPr>
          <w:szCs w:val="20"/>
        </w:rPr>
        <w:t xml:space="preserve">no synthesized step-by-step guidelines </w:t>
      </w:r>
      <w:r w:rsidR="00835C9D" w:rsidRPr="002E164F">
        <w:rPr>
          <w:szCs w:val="20"/>
        </w:rPr>
        <w:t>ha</w:t>
      </w:r>
      <w:ins w:id="38" w:author="Budziński Jan (STUD)" w:date="2020-12-22T03:52:00Z">
        <w:r w:rsidR="00443EB1">
          <w:rPr>
            <w:szCs w:val="20"/>
          </w:rPr>
          <w:t>ve</w:t>
        </w:r>
      </w:ins>
      <w:del w:id="39" w:author="Budziński Jan (STUD)" w:date="2020-12-22T03:52:00Z">
        <w:r w:rsidR="00835C9D" w:rsidRPr="002E164F" w:rsidDel="00443EB1">
          <w:rPr>
            <w:szCs w:val="20"/>
          </w:rPr>
          <w:delText>s</w:delText>
        </w:r>
      </w:del>
      <w:r w:rsidR="00835C9D" w:rsidRPr="002E164F">
        <w:rPr>
          <w:szCs w:val="20"/>
        </w:rPr>
        <w:t xml:space="preserve"> been established yet. </w:t>
      </w:r>
      <w:r w:rsidR="00105AC4" w:rsidRPr="002E164F">
        <w:rPr>
          <w:szCs w:val="20"/>
        </w:rPr>
        <w:t>We have</w:t>
      </w:r>
      <w:r w:rsidR="00835C9D" w:rsidRPr="002E164F">
        <w:rPr>
          <w:szCs w:val="20"/>
        </w:rPr>
        <w:t xml:space="preserve"> </w:t>
      </w:r>
      <w:r w:rsidR="002B2CAE" w:rsidRPr="002E164F">
        <w:rPr>
          <w:szCs w:val="20"/>
        </w:rPr>
        <w:t xml:space="preserve">critically </w:t>
      </w:r>
      <w:r w:rsidR="00835C9D" w:rsidRPr="002E164F">
        <w:rPr>
          <w:szCs w:val="20"/>
        </w:rPr>
        <w:t>reviewed the subject literature</w:t>
      </w:r>
      <w:r w:rsidR="002B2CAE" w:rsidRPr="002E164F">
        <w:rPr>
          <w:szCs w:val="20"/>
        </w:rPr>
        <w:t xml:space="preserve"> </w:t>
      </w:r>
      <w:r w:rsidR="00835C9D" w:rsidRPr="002E164F">
        <w:rPr>
          <w:szCs w:val="20"/>
        </w:rPr>
        <w:t xml:space="preserve">and </w:t>
      </w:r>
      <w:r w:rsidR="002B2CAE" w:rsidRPr="002E164F">
        <w:rPr>
          <w:szCs w:val="20"/>
        </w:rPr>
        <w:t>interviewed</w:t>
      </w:r>
      <w:ins w:id="40" w:author="Budziński Jan (STUD)" w:date="2020-12-22T03:52:00Z">
        <w:r w:rsidR="00443EB1">
          <w:rPr>
            <w:szCs w:val="20"/>
          </w:rPr>
          <w:t xml:space="preserve"> the</w:t>
        </w:r>
      </w:ins>
      <w:r w:rsidR="00835C9D" w:rsidRPr="007B430F">
        <w:rPr>
          <w:szCs w:val="20"/>
        </w:rPr>
        <w:t xml:space="preserve"> Patent Attorney. </w:t>
      </w:r>
      <w:r w:rsidR="002B2CAE" w:rsidRPr="002E164F">
        <w:rPr>
          <w:szCs w:val="20"/>
        </w:rPr>
        <w:t xml:space="preserve">The literature population consisted of 97 articles published in </w:t>
      </w:r>
      <w:r w:rsidR="00105AC4" w:rsidRPr="002E164F">
        <w:rPr>
          <w:szCs w:val="20"/>
        </w:rPr>
        <w:t>a 2010-2019 period</w:t>
      </w:r>
      <w:r w:rsidR="002B2CAE" w:rsidRPr="002E164F">
        <w:rPr>
          <w:szCs w:val="20"/>
        </w:rPr>
        <w:t xml:space="preserve">. </w:t>
      </w:r>
      <w:r w:rsidR="00835C9D" w:rsidRPr="002E164F">
        <w:rPr>
          <w:szCs w:val="20"/>
        </w:rPr>
        <w:t>Results show the engineering students</w:t>
      </w:r>
      <w:ins w:id="41" w:author="Budziński Jan (STUD)" w:date="2020-12-22T03:53:00Z">
        <w:r w:rsidR="00443EB1">
          <w:rPr>
            <w:szCs w:val="20"/>
          </w:rPr>
          <w:t xml:space="preserve">, for the most part, </w:t>
        </w:r>
      </w:ins>
      <w:del w:id="42" w:author="Budziński Jan (STUD)" w:date="2020-12-22T03:53:00Z">
        <w:r w:rsidR="00835C9D" w:rsidRPr="002E164F" w:rsidDel="00443EB1">
          <w:rPr>
            <w:szCs w:val="20"/>
          </w:rPr>
          <w:delText xml:space="preserve"> </w:delText>
        </w:r>
      </w:del>
      <w:del w:id="43" w:author="Budziński Jan (STUD)" w:date="2020-12-22T03:52:00Z">
        <w:r w:rsidR="002B2CAE" w:rsidRPr="002E164F" w:rsidDel="00443EB1">
          <w:rPr>
            <w:szCs w:val="20"/>
          </w:rPr>
          <w:delText xml:space="preserve">mostly </w:delText>
        </w:r>
      </w:del>
      <w:r w:rsidR="002B2CAE" w:rsidRPr="002E164F">
        <w:rPr>
          <w:szCs w:val="20"/>
        </w:rPr>
        <w:t xml:space="preserve">benefit more from </w:t>
      </w:r>
      <w:r w:rsidR="00835C9D" w:rsidRPr="002E164F">
        <w:rPr>
          <w:szCs w:val="20"/>
        </w:rPr>
        <w:t>patent</w:t>
      </w:r>
      <w:r w:rsidR="002B2CAE" w:rsidRPr="002E164F">
        <w:rPr>
          <w:szCs w:val="20"/>
        </w:rPr>
        <w:t>ing</w:t>
      </w:r>
      <w:r w:rsidR="00835C9D" w:rsidRPr="002E164F">
        <w:rPr>
          <w:szCs w:val="20"/>
        </w:rPr>
        <w:t xml:space="preserve"> internationally</w:t>
      </w:r>
      <w:r w:rsidR="002B2CAE" w:rsidRPr="002E164F">
        <w:rPr>
          <w:szCs w:val="20"/>
        </w:rPr>
        <w:t xml:space="preserve"> </w:t>
      </w:r>
      <w:del w:id="44" w:author="Budziński Jan (STUD)" w:date="2020-12-22T03:52:00Z">
        <w:r w:rsidR="002B2CAE" w:rsidRPr="002E164F" w:rsidDel="00443EB1">
          <w:rPr>
            <w:szCs w:val="20"/>
          </w:rPr>
          <w:delText xml:space="preserve">then </w:delText>
        </w:r>
      </w:del>
      <w:ins w:id="45" w:author="Budziński Jan (STUD)" w:date="2020-12-22T03:53:00Z">
        <w:r w:rsidR="00443EB1">
          <w:rPr>
            <w:szCs w:val="20"/>
          </w:rPr>
          <w:t>in lieu of thei</w:t>
        </w:r>
      </w:ins>
      <w:ins w:id="46" w:author="Budziński Jan (STUD)" w:date="2020-12-22T03:54:00Z">
        <w:r w:rsidR="00443EB1">
          <w:rPr>
            <w:szCs w:val="20"/>
          </w:rPr>
          <w:t>r nation</w:t>
        </w:r>
      </w:ins>
      <w:del w:id="47" w:author="Budziński Jan (STUD)" w:date="2020-12-22T03:53:00Z">
        <w:r w:rsidR="002B2CAE" w:rsidRPr="002E164F" w:rsidDel="00443EB1">
          <w:rPr>
            <w:szCs w:val="20"/>
          </w:rPr>
          <w:delText>nationally</w:delText>
        </w:r>
      </w:del>
      <w:r w:rsidR="002B2CAE" w:rsidRPr="002E164F">
        <w:rPr>
          <w:szCs w:val="20"/>
        </w:rPr>
        <w:t>. I</w:t>
      </w:r>
      <w:r w:rsidR="00835C9D" w:rsidRPr="002E164F">
        <w:rPr>
          <w:szCs w:val="20"/>
        </w:rPr>
        <w:t>n consequence</w:t>
      </w:r>
      <w:r w:rsidR="002B2CAE" w:rsidRPr="002E164F">
        <w:rPr>
          <w:szCs w:val="20"/>
        </w:rPr>
        <w:t xml:space="preserve">, their patents are </w:t>
      </w:r>
      <w:r w:rsidR="00835C9D" w:rsidRPr="002E164F">
        <w:rPr>
          <w:szCs w:val="20"/>
        </w:rPr>
        <w:t>strengthening the international character of the IT market</w:t>
      </w:r>
      <w:r w:rsidR="002B2CAE" w:rsidRPr="002E164F">
        <w:rPr>
          <w:szCs w:val="20"/>
        </w:rPr>
        <w:t>.</w:t>
      </w:r>
    </w:p>
    <w:p w14:paraId="65788635" w14:textId="2D2A6EA2" w:rsidR="00CD3203" w:rsidRPr="00443EB1" w:rsidDel="009A3346" w:rsidRDefault="00CD3203">
      <w:pPr>
        <w:pStyle w:val="MDPI18keywords"/>
        <w:rPr>
          <w:del w:id="48" w:author="Richard" w:date="2020-12-21T00:02:00Z"/>
          <w:b/>
          <w:bCs/>
          <w:szCs w:val="20"/>
          <w:rPrChange w:id="49" w:author="Budziński Jan (STUD)" w:date="2020-12-22T03:52:00Z">
            <w:rPr>
              <w:del w:id="50" w:author="Richard" w:date="2020-12-21T00:02:00Z"/>
              <w:color w:val="auto"/>
            </w:rPr>
          </w:rPrChange>
        </w:rPr>
        <w:pPrChange w:id="51" w:author="Richard" w:date="2020-12-21T00:03:00Z">
          <w:pPr>
            <w:pStyle w:val="MDPI17abstract"/>
          </w:pPr>
        </w:pPrChange>
      </w:pPr>
      <w:del w:id="52" w:author="Richard" w:date="2020-12-21T00:02:00Z">
        <w:r w:rsidRPr="00443EB1" w:rsidDel="009A3346">
          <w:rPr>
            <w:b/>
            <w:bCs/>
            <w:szCs w:val="20"/>
            <w:rPrChange w:id="53" w:author="Budziński Jan (STUD)" w:date="2020-12-22T03:52:00Z">
              <w:rPr/>
            </w:rPrChange>
          </w:rPr>
          <w:delText xml:space="preserve">A single paragraph of about 200 words maximum. For research articles, abstracts should give a pertinent overview of the work. We strongly encourage authors to use the following style of structured abstracts, but without headings: </w:delText>
        </w:r>
        <w:r w:rsidR="00632077" w:rsidRPr="00443EB1" w:rsidDel="009A3346">
          <w:rPr>
            <w:b/>
            <w:bCs/>
            <w:szCs w:val="20"/>
            <w:rPrChange w:id="54" w:author="Budziński Jan (STUD)" w:date="2020-12-22T03:52:00Z">
              <w:rPr/>
            </w:rPrChange>
          </w:rPr>
          <w:delText>(1)</w:delText>
        </w:r>
        <w:r w:rsidRPr="00443EB1" w:rsidDel="009A3346">
          <w:rPr>
            <w:b/>
            <w:bCs/>
            <w:szCs w:val="20"/>
            <w:rPrChange w:id="55" w:author="Budziński Jan (STUD)" w:date="2020-12-22T03:52:00Z">
              <w:rPr/>
            </w:rPrChange>
          </w:rPr>
          <w:delText xml:space="preserve"> Background: Place the question addressed in a broad context and highlight the purpose of the study; </w:delText>
        </w:r>
        <w:r w:rsidR="00632077" w:rsidRPr="00443EB1" w:rsidDel="009A3346">
          <w:rPr>
            <w:b/>
            <w:bCs/>
            <w:szCs w:val="20"/>
            <w:rPrChange w:id="56" w:author="Budziński Jan (STUD)" w:date="2020-12-22T03:52:00Z">
              <w:rPr/>
            </w:rPrChange>
          </w:rPr>
          <w:delText>(2)</w:delText>
        </w:r>
        <w:r w:rsidRPr="00443EB1" w:rsidDel="009A3346">
          <w:rPr>
            <w:b/>
            <w:bCs/>
            <w:szCs w:val="20"/>
            <w:rPrChange w:id="57" w:author="Budziński Jan (STUD)" w:date="2020-12-22T03:52:00Z">
              <w:rPr/>
            </w:rPrChange>
          </w:rPr>
          <w:delText xml:space="preserve"> Methods: Describe briefly the main methods or treatments applied; </w:delText>
        </w:r>
        <w:r w:rsidR="00632077" w:rsidRPr="00443EB1" w:rsidDel="009A3346">
          <w:rPr>
            <w:b/>
            <w:bCs/>
            <w:szCs w:val="20"/>
            <w:rPrChange w:id="58" w:author="Budziński Jan (STUD)" w:date="2020-12-22T03:52:00Z">
              <w:rPr/>
            </w:rPrChange>
          </w:rPr>
          <w:delText>(3)</w:delText>
        </w:r>
        <w:r w:rsidRPr="00443EB1" w:rsidDel="009A3346">
          <w:rPr>
            <w:b/>
            <w:bCs/>
            <w:szCs w:val="20"/>
            <w:rPrChange w:id="59" w:author="Budziński Jan (STUD)" w:date="2020-12-22T03:52:00Z">
              <w:rPr/>
            </w:rPrChange>
          </w:rPr>
          <w:delText xml:space="preserve"> Results: Summarize the article's main findings; and </w:delText>
        </w:r>
        <w:r w:rsidR="00632077" w:rsidRPr="00443EB1" w:rsidDel="009A3346">
          <w:rPr>
            <w:b/>
            <w:bCs/>
            <w:szCs w:val="20"/>
            <w:rPrChange w:id="60" w:author="Budziński Jan (STUD)" w:date="2020-12-22T03:52:00Z">
              <w:rPr/>
            </w:rPrChange>
          </w:rPr>
          <w:delText>(4)</w:delText>
        </w:r>
        <w:r w:rsidRPr="00443EB1" w:rsidDel="009A3346">
          <w:rPr>
            <w:b/>
            <w:bCs/>
            <w:szCs w:val="20"/>
            <w:rPrChange w:id="61" w:author="Budziński Jan (STUD)" w:date="2020-12-22T03:52:00Z">
              <w:rPr/>
            </w:rPrChange>
          </w:rPr>
          <w:delText xml:space="preserve"> Conclusions: Indicate the main conclusions or interpretations. The abstract should be an objective representation of the article, it must not contain results which are not presented and substantiated in the main text and should not exaggerate the main conclusions.</w:delText>
        </w:r>
      </w:del>
    </w:p>
    <w:p w14:paraId="5BC19C75" w14:textId="77777777" w:rsidR="00CD3203" w:rsidRPr="002E164F" w:rsidRDefault="00CD3203">
      <w:pPr>
        <w:pStyle w:val="MDPI18keywords"/>
        <w:rPr>
          <w:szCs w:val="20"/>
        </w:rPr>
      </w:pPr>
      <w:commentRangeStart w:id="62"/>
      <w:r w:rsidRPr="007B430F">
        <w:rPr>
          <w:b/>
          <w:bCs/>
          <w:szCs w:val="20"/>
        </w:rPr>
        <w:t>Keywords</w:t>
      </w:r>
      <w:commentRangeEnd w:id="62"/>
      <w:r w:rsidR="00E131C9" w:rsidRPr="00443EB1">
        <w:rPr>
          <w:rStyle w:val="Odwoaniedokomentarza"/>
          <w:b/>
          <w:bCs/>
          <w:sz w:val="20"/>
          <w:szCs w:val="20"/>
          <w:rPrChange w:id="63" w:author="Budziński Jan (STUD)" w:date="2020-12-22T03:52:00Z">
            <w:rPr>
              <w:rStyle w:val="Odwoaniedokomentarza"/>
              <w:rFonts w:ascii="Times New Roman" w:hAnsi="Times New Roman"/>
              <w:snapToGrid/>
              <w:lang w:bidi="ar-SA"/>
            </w:rPr>
          </w:rPrChange>
        </w:rPr>
        <w:commentReference w:id="62"/>
      </w:r>
      <w:r w:rsidRPr="007B430F">
        <w:rPr>
          <w:b/>
          <w:bCs/>
          <w:szCs w:val="20"/>
        </w:rPr>
        <w:t>:</w:t>
      </w:r>
      <w:r w:rsidRPr="00443EB1">
        <w:rPr>
          <w:szCs w:val="20"/>
          <w:rPrChange w:id="64" w:author="Budziński Jan (STUD)" w:date="2020-12-22T03:52:00Z">
            <w:rPr>
              <w:b/>
            </w:rPr>
          </w:rPrChange>
        </w:rPr>
        <w:t xml:space="preserve"> </w:t>
      </w:r>
      <w:r w:rsidRPr="007B430F">
        <w:rPr>
          <w:szCs w:val="20"/>
        </w:rPr>
        <w:t>keyword 1; keyword 2; keyword 3 (List three to ten pertinent keywords specific to the article; yet reasonably common within the subject discipline.)</w:t>
      </w:r>
    </w:p>
    <w:p w14:paraId="2D9C225A" w14:textId="77777777" w:rsidR="00CD3203" w:rsidRPr="002E164F" w:rsidRDefault="00CD3203">
      <w:pPr>
        <w:pStyle w:val="MDPI19line"/>
        <w:rPr>
          <w:szCs w:val="20"/>
        </w:rPr>
      </w:pPr>
    </w:p>
    <w:p w14:paraId="47420C10" w14:textId="77777777" w:rsidR="00CD3203" w:rsidRPr="002E164F" w:rsidRDefault="00CD3203">
      <w:pPr>
        <w:pStyle w:val="MDPI21heading1"/>
        <w:rPr>
          <w:szCs w:val="20"/>
        </w:rPr>
        <w:pPrChange w:id="65" w:author="Richard" w:date="2020-12-21T00:03:00Z">
          <w:pPr>
            <w:pStyle w:val="MDPI21heading1"/>
            <w:outlineLvl w:val="1"/>
          </w:pPr>
        </w:pPrChange>
      </w:pPr>
      <w:r w:rsidRPr="002E164F">
        <w:rPr>
          <w:szCs w:val="20"/>
          <w:lang w:eastAsia="zh-CN"/>
        </w:rPr>
        <w:t xml:space="preserve">1. </w:t>
      </w:r>
      <w:r w:rsidRPr="002E164F">
        <w:rPr>
          <w:szCs w:val="20"/>
        </w:rPr>
        <w:t>Introduction</w:t>
      </w:r>
    </w:p>
    <w:p w14:paraId="4BD5A47E" w14:textId="4E2ADA35" w:rsidR="00CD3203" w:rsidRPr="002E164F" w:rsidRDefault="00CD3203">
      <w:pPr>
        <w:pStyle w:val="MDPI31text"/>
        <w:ind w:left="420" w:firstLine="0"/>
        <w:rPr>
          <w:szCs w:val="20"/>
        </w:rPr>
        <w:pPrChange w:id="66" w:author="Budziński Jan (STUD)" w:date="2020-12-22T03:49:00Z">
          <w:pPr>
            <w:pStyle w:val="MDPI31text"/>
          </w:pPr>
        </w:pPrChange>
      </w:pPr>
      <w:bookmarkStart w:id="67" w:name="OLE_LINK1"/>
      <w:bookmarkStart w:id="68" w:name="OLE_LINK2"/>
      <w:commentRangeStart w:id="69"/>
      <w:r w:rsidRPr="002E164F">
        <w:rPr>
          <w:szCs w:val="20"/>
        </w:rPr>
        <w:t xml:space="preserve">The introduction should briefly place the study in a broad context and highlight why it is important. </w:t>
      </w:r>
      <w:commentRangeEnd w:id="69"/>
      <w:r w:rsidR="00E110CF" w:rsidRPr="00443EB1">
        <w:rPr>
          <w:rStyle w:val="Odwoaniedokomentarza"/>
          <w:snapToGrid/>
          <w:sz w:val="20"/>
          <w:szCs w:val="20"/>
          <w:lang w:bidi="ar-SA"/>
          <w:rPrChange w:id="70" w:author="Budziński Jan (STUD)" w:date="2020-12-22T03:52:00Z">
            <w:rPr>
              <w:rStyle w:val="Odwoaniedokomentarza"/>
              <w:rFonts w:ascii="Times New Roman" w:hAnsi="Times New Roman"/>
              <w:snapToGrid/>
              <w:lang w:bidi="ar-SA"/>
            </w:rPr>
          </w:rPrChange>
        </w:rPr>
        <w:commentReference w:id="69"/>
      </w:r>
      <w:r w:rsidRPr="007B430F">
        <w:rPr>
          <w:szCs w:val="20"/>
        </w:rPr>
        <w:t xml:space="preserve">It should define the purpose of the work and its significance. </w:t>
      </w:r>
      <w:commentRangeStart w:id="71"/>
      <w:r w:rsidRPr="007B430F">
        <w:rPr>
          <w:szCs w:val="20"/>
        </w:rPr>
        <w:t>The current state of the research field should be reviewed carefully and key publication</w:t>
      </w:r>
      <w:r w:rsidRPr="002E164F">
        <w:rPr>
          <w:szCs w:val="20"/>
        </w:rPr>
        <w:t>s cited</w:t>
      </w:r>
      <w:commentRangeEnd w:id="71"/>
      <w:r w:rsidR="00E110CF" w:rsidRPr="00443EB1">
        <w:rPr>
          <w:rStyle w:val="Odwoaniedokomentarza"/>
          <w:snapToGrid/>
          <w:sz w:val="20"/>
          <w:szCs w:val="20"/>
          <w:lang w:bidi="ar-SA"/>
          <w:rPrChange w:id="72" w:author="Budziński Jan (STUD)" w:date="2020-12-22T03:52:00Z">
            <w:rPr>
              <w:rStyle w:val="Odwoaniedokomentarza"/>
              <w:rFonts w:ascii="Times New Roman" w:hAnsi="Times New Roman"/>
              <w:snapToGrid/>
              <w:lang w:bidi="ar-SA"/>
            </w:rPr>
          </w:rPrChange>
        </w:rPr>
        <w:commentReference w:id="71"/>
      </w:r>
      <w:r w:rsidRPr="007B430F">
        <w:rPr>
          <w:szCs w:val="20"/>
        </w:rPr>
        <w:t xml:space="preserve">. Please highlight controversial and diverging hypotheses when necessary. </w:t>
      </w:r>
      <w:commentRangeStart w:id="73"/>
      <w:r w:rsidRPr="007B430F">
        <w:rPr>
          <w:szCs w:val="20"/>
        </w:rPr>
        <w:t>Finally, briefly mention the main aim of the work and highlight the principal conclusions.</w:t>
      </w:r>
      <w:commentRangeEnd w:id="73"/>
      <w:r w:rsidR="00E110CF" w:rsidRPr="00443EB1">
        <w:rPr>
          <w:rStyle w:val="Odwoaniedokomentarza"/>
          <w:snapToGrid/>
          <w:sz w:val="20"/>
          <w:szCs w:val="20"/>
          <w:lang w:bidi="ar-SA"/>
          <w:rPrChange w:id="74" w:author="Budziński Jan (STUD)" w:date="2020-12-22T03:52:00Z">
            <w:rPr>
              <w:rStyle w:val="Odwoaniedokomentarza"/>
              <w:rFonts w:ascii="Times New Roman" w:hAnsi="Times New Roman"/>
              <w:snapToGrid/>
              <w:lang w:bidi="ar-SA"/>
            </w:rPr>
          </w:rPrChange>
        </w:rPr>
        <w:commentReference w:id="73"/>
      </w:r>
      <w:r w:rsidRPr="007B430F">
        <w:rPr>
          <w:szCs w:val="20"/>
        </w:rPr>
        <w:t xml:space="preserve"> As far as possible, please keep the introduction comprehensible to scientists </w:t>
      </w:r>
      <w:r w:rsidRPr="002E164F">
        <w:rPr>
          <w:szCs w:val="20"/>
        </w:rPr>
        <w:t>outside your particular field of research. References should be numbered in order of appearance and indicated by a numeral or numerals in square brackets, e.g., [1] or [2,3], or [4–6]. See the end of the document for further details on references.</w:t>
      </w:r>
    </w:p>
    <w:p w14:paraId="446241B1" w14:textId="77777777" w:rsidR="00EA707A" w:rsidRPr="007B430F" w:rsidRDefault="00EA707A">
      <w:pPr>
        <w:pStyle w:val="MDPI31text"/>
        <w:ind w:left="420"/>
        <w:rPr>
          <w:szCs w:val="20"/>
        </w:rPr>
        <w:pPrChange w:id="75" w:author="Budziński Jan (STUD)" w:date="2020-12-22T03:49:00Z">
          <w:pPr>
            <w:pStyle w:val="MDPI31text"/>
          </w:pPr>
        </w:pPrChange>
      </w:pPr>
      <w:commentRangeStart w:id="76"/>
      <w:r w:rsidRPr="002E164F">
        <w:rPr>
          <w:szCs w:val="20"/>
        </w:rPr>
        <w:t>H0 – Polish engineering student patent in Poland</w:t>
      </w:r>
      <w:commentRangeEnd w:id="76"/>
      <w:r w:rsidRPr="00443EB1">
        <w:rPr>
          <w:rStyle w:val="Odwoaniedokomentarza"/>
          <w:snapToGrid/>
          <w:sz w:val="20"/>
          <w:szCs w:val="20"/>
          <w:lang w:bidi="ar-SA"/>
          <w:rPrChange w:id="77" w:author="Budziński Jan (STUD)" w:date="2020-12-22T03:52:00Z">
            <w:rPr>
              <w:rStyle w:val="Odwoaniedokomentarza"/>
              <w:rFonts w:ascii="Times New Roman" w:hAnsi="Times New Roman"/>
              <w:snapToGrid/>
              <w:lang w:bidi="ar-SA"/>
            </w:rPr>
          </w:rPrChange>
        </w:rPr>
        <w:commentReference w:id="76"/>
      </w:r>
    </w:p>
    <w:p w14:paraId="5D020555" w14:textId="77777777" w:rsidR="00EA707A" w:rsidRPr="002E164F" w:rsidRDefault="00EA707A" w:rsidP="00CD3203">
      <w:pPr>
        <w:pStyle w:val="MDPI31text"/>
        <w:rPr>
          <w:szCs w:val="20"/>
        </w:rPr>
      </w:pPr>
    </w:p>
    <w:bookmarkEnd w:id="67"/>
    <w:bookmarkEnd w:id="68"/>
    <w:p w14:paraId="5E145814" w14:textId="77777777" w:rsidR="00CD3203" w:rsidRPr="002E164F" w:rsidRDefault="00CD3203">
      <w:pPr>
        <w:pStyle w:val="MDPI21heading1"/>
        <w:rPr>
          <w:szCs w:val="20"/>
        </w:rPr>
        <w:pPrChange w:id="78" w:author="Richard" w:date="2020-12-21T00:03:00Z">
          <w:pPr>
            <w:pStyle w:val="MDPI21heading1"/>
            <w:outlineLvl w:val="1"/>
          </w:pPr>
        </w:pPrChange>
      </w:pPr>
      <w:r w:rsidRPr="002E164F">
        <w:rPr>
          <w:szCs w:val="20"/>
          <w:lang w:eastAsia="zh-CN"/>
        </w:rPr>
        <w:t xml:space="preserve">2. </w:t>
      </w:r>
      <w:r w:rsidRPr="002E164F">
        <w:rPr>
          <w:szCs w:val="20"/>
        </w:rPr>
        <w:t xml:space="preserve">Materials and Methods </w:t>
      </w:r>
    </w:p>
    <w:p w14:paraId="4D83DD18" w14:textId="77777777" w:rsidR="00CD3203" w:rsidRPr="007B430F" w:rsidRDefault="00CD3203">
      <w:pPr>
        <w:pStyle w:val="MDPI31text"/>
        <w:ind w:left="420" w:firstLine="0"/>
        <w:rPr>
          <w:szCs w:val="20"/>
        </w:rPr>
        <w:pPrChange w:id="79" w:author="Budziński Jan (STUD)" w:date="2020-12-22T03:49:00Z">
          <w:pPr>
            <w:pStyle w:val="MDPI31text"/>
          </w:pPr>
        </w:pPrChange>
      </w:pPr>
      <w:r w:rsidRPr="002E164F">
        <w:rPr>
          <w:szCs w:val="20"/>
        </w:rPr>
        <w:t>Materials and Methods should be described with sufficient details to allow others to replicate and build on published results. Please note that publication of your manuscript implicates that you must make all materials, data, computer code, and protocols associated with the publication available to readers. Please disclose at the submission stage any restrictions on the availability of materials or information. New methods and protocols should be described in detail while well-established methods can be briefly described and appropriately cited</w:t>
      </w:r>
      <w:commentRangeStart w:id="80"/>
      <w:r w:rsidRPr="002E164F">
        <w:rPr>
          <w:szCs w:val="20"/>
        </w:rPr>
        <w:t>.</w:t>
      </w:r>
      <w:commentRangeEnd w:id="80"/>
      <w:r w:rsidR="00E110CF" w:rsidRPr="00443EB1">
        <w:rPr>
          <w:rStyle w:val="Odwoaniedokomentarza"/>
          <w:snapToGrid/>
          <w:sz w:val="20"/>
          <w:szCs w:val="20"/>
          <w:lang w:bidi="ar-SA"/>
          <w:rPrChange w:id="81" w:author="Budziński Jan (STUD)" w:date="2020-12-22T03:52:00Z">
            <w:rPr>
              <w:rStyle w:val="Odwoaniedokomentarza"/>
              <w:rFonts w:ascii="Times New Roman" w:hAnsi="Times New Roman"/>
              <w:snapToGrid/>
              <w:lang w:bidi="ar-SA"/>
            </w:rPr>
          </w:rPrChange>
        </w:rPr>
        <w:commentReference w:id="80"/>
      </w:r>
    </w:p>
    <w:p w14:paraId="56C5B5CA" w14:textId="77777777" w:rsidR="00CD3203" w:rsidRPr="002E164F" w:rsidRDefault="00CD3203">
      <w:pPr>
        <w:pStyle w:val="MDPI31text"/>
        <w:ind w:left="420" w:firstLine="0"/>
        <w:rPr>
          <w:szCs w:val="20"/>
        </w:rPr>
        <w:pPrChange w:id="82" w:author="Budziński Jan (STUD)" w:date="2020-12-22T03:49:00Z">
          <w:pPr>
            <w:pStyle w:val="MDPI31text"/>
          </w:pPr>
        </w:pPrChange>
      </w:pPr>
      <w:r w:rsidRPr="007B430F">
        <w:rPr>
          <w:szCs w:val="20"/>
        </w:rPr>
        <w:t>Research manuscripts reporting large datasets that are deposited in a publicly available database should specify where the data have</w:t>
      </w:r>
      <w:r w:rsidRPr="002E164F">
        <w:rPr>
          <w:szCs w:val="20"/>
        </w:rPr>
        <w:t xml:space="preserve"> been deposited and provide the relevant accession numbers. If the accession numbers have not yet been obtained at the time of submission, please state that they will be provided during review. They must be provided prior to publication.</w:t>
      </w:r>
    </w:p>
    <w:p w14:paraId="79DBD893" w14:textId="39279CCE" w:rsidR="00CD3203" w:rsidRPr="002E164F" w:rsidRDefault="00CD3203">
      <w:pPr>
        <w:pStyle w:val="MDPI31text"/>
        <w:ind w:left="420" w:firstLine="0"/>
        <w:rPr>
          <w:spacing w:val="-2"/>
          <w:szCs w:val="20"/>
        </w:rPr>
        <w:pPrChange w:id="83" w:author="Budziński Jan (STUD)" w:date="2020-12-22T03:49:00Z">
          <w:pPr>
            <w:pStyle w:val="MDPI31text"/>
          </w:pPr>
        </w:pPrChange>
      </w:pPr>
      <w:del w:id="84" w:author="Budziński Jan (STUD)" w:date="2020-12-22T03:54:00Z">
        <w:r w:rsidRPr="002E164F" w:rsidDel="00443EB1">
          <w:rPr>
            <w:spacing w:val="-2"/>
            <w:szCs w:val="20"/>
          </w:rPr>
          <w:delText xml:space="preserve">Interventionary </w:delText>
        </w:r>
      </w:del>
      <w:ins w:id="85" w:author="Budziński Jan (STUD)" w:date="2020-12-22T03:54:00Z">
        <w:r w:rsidR="00443EB1" w:rsidRPr="002E164F">
          <w:rPr>
            <w:spacing w:val="-2"/>
            <w:szCs w:val="20"/>
          </w:rPr>
          <w:t>Interventi</w:t>
        </w:r>
        <w:r w:rsidR="00443EB1">
          <w:rPr>
            <w:spacing w:val="-2"/>
            <w:szCs w:val="20"/>
          </w:rPr>
          <w:t>ve</w:t>
        </w:r>
        <w:r w:rsidR="00443EB1" w:rsidRPr="007B430F">
          <w:rPr>
            <w:spacing w:val="-2"/>
            <w:szCs w:val="20"/>
          </w:rPr>
          <w:t xml:space="preserve"> </w:t>
        </w:r>
      </w:ins>
      <w:r w:rsidRPr="002E164F">
        <w:rPr>
          <w:spacing w:val="-2"/>
          <w:szCs w:val="20"/>
        </w:rPr>
        <w:t xml:space="preserve">studies involving animals or humans, and other studies require ethical approval must list the authority that provided approval and the corresponding ethical approval code. </w:t>
      </w:r>
    </w:p>
    <w:p w14:paraId="767D5614" w14:textId="77777777" w:rsidR="00443EB1" w:rsidRDefault="00443EB1">
      <w:pPr>
        <w:pStyle w:val="MDPI21heading1"/>
        <w:rPr>
          <w:ins w:id="86" w:author="Budziński Jan (STUD)" w:date="2020-12-22T03:55:00Z"/>
          <w:szCs w:val="20"/>
        </w:rPr>
      </w:pPr>
    </w:p>
    <w:p w14:paraId="3963D3F3" w14:textId="77777777" w:rsidR="00443EB1" w:rsidRDefault="00443EB1">
      <w:pPr>
        <w:pStyle w:val="MDPI21heading1"/>
        <w:rPr>
          <w:ins w:id="87" w:author="Budziński Jan (STUD)" w:date="2020-12-22T03:55:00Z"/>
          <w:szCs w:val="20"/>
        </w:rPr>
      </w:pPr>
    </w:p>
    <w:p w14:paraId="02108993" w14:textId="09D487A1" w:rsidR="00CD3203" w:rsidRPr="007B430F" w:rsidRDefault="00CD3203">
      <w:pPr>
        <w:pStyle w:val="MDPI21heading1"/>
        <w:rPr>
          <w:szCs w:val="20"/>
        </w:rPr>
        <w:pPrChange w:id="88" w:author="Richard" w:date="2020-12-21T00:05:00Z">
          <w:pPr>
            <w:pStyle w:val="MDPI21heading1"/>
            <w:outlineLvl w:val="1"/>
          </w:pPr>
        </w:pPrChange>
      </w:pPr>
      <w:commentRangeStart w:id="89"/>
      <w:r w:rsidRPr="007B430F">
        <w:rPr>
          <w:szCs w:val="20"/>
        </w:rPr>
        <w:lastRenderedPageBreak/>
        <w:t>3. Results</w:t>
      </w:r>
      <w:commentRangeEnd w:id="89"/>
      <w:r w:rsidR="000E5579" w:rsidRPr="00443EB1">
        <w:rPr>
          <w:rStyle w:val="Odwoaniedokomentarza"/>
          <w:sz w:val="20"/>
          <w:szCs w:val="20"/>
          <w:rPrChange w:id="90" w:author="Budziński Jan (STUD)" w:date="2020-12-22T03:52:00Z">
            <w:rPr>
              <w:rStyle w:val="Odwoaniedokomentarza"/>
              <w:rFonts w:ascii="Times New Roman" w:hAnsi="Times New Roman"/>
              <w:b w:val="0"/>
              <w:snapToGrid/>
              <w:lang w:bidi="ar-SA"/>
            </w:rPr>
          </w:rPrChange>
        </w:rPr>
        <w:commentReference w:id="89"/>
      </w:r>
    </w:p>
    <w:p w14:paraId="2329A150" w14:textId="6A13F813" w:rsidR="0030449C" w:rsidRPr="007B430F" w:rsidRDefault="0030449C">
      <w:pPr>
        <w:pStyle w:val="MDPI22heading2"/>
        <w:rPr>
          <w:szCs w:val="20"/>
        </w:rPr>
        <w:pPrChange w:id="91" w:author="Richard" w:date="2020-12-21T00:05:00Z">
          <w:pPr>
            <w:pStyle w:val="MDPI22heading2"/>
            <w:outlineLvl w:val="2"/>
          </w:pPr>
        </w:pPrChange>
      </w:pPr>
      <w:commentRangeStart w:id="92"/>
      <w:r w:rsidRPr="007B430F">
        <w:rPr>
          <w:szCs w:val="20"/>
        </w:rPr>
        <w:t>3.1 Patenting in Poland</w:t>
      </w:r>
      <w:commentRangeEnd w:id="92"/>
      <w:r w:rsidR="005C1A6D" w:rsidRPr="00443EB1">
        <w:rPr>
          <w:rStyle w:val="Odwoaniedokomentarza"/>
          <w:sz w:val="20"/>
          <w:szCs w:val="20"/>
          <w:rPrChange w:id="93" w:author="Budziński Jan (STUD)" w:date="2020-12-22T03:52:00Z">
            <w:rPr>
              <w:rStyle w:val="Odwoaniedokomentarza"/>
              <w:rFonts w:ascii="Times New Roman" w:hAnsi="Times New Roman"/>
              <w:i w:val="0"/>
              <w:noProof w:val="0"/>
              <w:snapToGrid/>
              <w:lang w:bidi="ar-SA"/>
            </w:rPr>
          </w:rPrChange>
        </w:rPr>
        <w:commentReference w:id="92"/>
      </w:r>
    </w:p>
    <w:p w14:paraId="6F56FDC2" w14:textId="77777777" w:rsidR="0030449C" w:rsidRPr="002E164F" w:rsidRDefault="0030449C">
      <w:pPr>
        <w:pStyle w:val="MDPI23heading3"/>
        <w:rPr>
          <w:szCs w:val="20"/>
        </w:rPr>
        <w:pPrChange w:id="94" w:author="Richard" w:date="2020-12-21T00:06:00Z">
          <w:pPr>
            <w:pStyle w:val="MDPI23heading3"/>
            <w:outlineLvl w:val="3"/>
          </w:pPr>
        </w:pPrChange>
      </w:pPr>
      <w:del w:id="95" w:author="Richard" w:date="2020-12-21T00:06:00Z">
        <w:r w:rsidRPr="007B430F" w:rsidDel="00F12ED6">
          <w:rPr>
            <w:szCs w:val="20"/>
          </w:rPr>
          <w:delText xml:space="preserve">3.1.1. </w:delText>
        </w:r>
      </w:del>
      <w:r w:rsidRPr="002E164F">
        <w:rPr>
          <w:szCs w:val="20"/>
        </w:rPr>
        <w:t>Differences between patents and copyright</w:t>
      </w:r>
    </w:p>
    <w:p w14:paraId="65F3F5D5" w14:textId="2C458B29" w:rsidR="0030449C" w:rsidRPr="002E164F" w:rsidRDefault="0030449C">
      <w:pPr>
        <w:pStyle w:val="MDPI36textafterlist"/>
        <w:ind w:left="420" w:firstLine="0"/>
        <w:rPr>
          <w:ins w:id="96" w:author="Richard" w:date="2020-12-20T22:33:00Z"/>
          <w:szCs w:val="20"/>
        </w:rPr>
        <w:pPrChange w:id="97" w:author="Budziński Jan (STUD)" w:date="2020-12-22T03:48:00Z">
          <w:pPr>
            <w:pStyle w:val="MDPI36textafterlist"/>
            <w:ind w:left="420" w:firstLine="420"/>
          </w:pPr>
        </w:pPrChange>
      </w:pPr>
      <w:r w:rsidRPr="002E164F">
        <w:rPr>
          <w:szCs w:val="20"/>
        </w:rPr>
        <w:t>Applying for a patent and registering your creation in the appropriate office is a very long and formal process, as opposed to copyrigh</w:t>
      </w:r>
      <w:del w:id="98" w:author="Budziński Jan (STUD)" w:date="2020-12-22T03:56:00Z">
        <w:r w:rsidRPr="002E164F" w:rsidDel="00443EB1">
          <w:rPr>
            <w:szCs w:val="20"/>
          </w:rPr>
          <w:delText>t</w:delText>
        </w:r>
      </w:del>
      <w:ins w:id="99" w:author="Budziński Jan (STUD)" w:date="2020-12-22T03:56:00Z">
        <w:r w:rsidR="00443EB1">
          <w:rPr>
            <w:szCs w:val="20"/>
          </w:rPr>
          <w:t>t</w:t>
        </w:r>
      </w:ins>
      <w:r w:rsidRPr="007B430F">
        <w:rPr>
          <w:szCs w:val="20"/>
        </w:rPr>
        <w:t xml:space="preserve">, which you </w:t>
      </w:r>
      <w:del w:id="100" w:author="Budziński Jan (STUD)" w:date="2020-12-22T03:56:00Z">
        <w:r w:rsidRPr="002E164F" w:rsidDel="00443EB1">
          <w:rPr>
            <w:szCs w:val="20"/>
          </w:rPr>
          <w:delText xml:space="preserve">have </w:delText>
        </w:r>
      </w:del>
      <w:ins w:id="101" w:author="Budziński Jan (STUD)" w:date="2020-12-22T03:56:00Z">
        <w:r w:rsidR="00443EB1">
          <w:rPr>
            <w:szCs w:val="20"/>
          </w:rPr>
          <w:t>gain</w:t>
        </w:r>
        <w:r w:rsidR="00443EB1" w:rsidRPr="007B430F">
          <w:rPr>
            <w:szCs w:val="20"/>
          </w:rPr>
          <w:t xml:space="preserve"> </w:t>
        </w:r>
      </w:ins>
      <w:r w:rsidRPr="002E164F">
        <w:rPr>
          <w:szCs w:val="20"/>
        </w:rPr>
        <w:t xml:space="preserve">as soon as you create something. You do not need to go public with your creation to have the copyright for it, </w:t>
      </w:r>
      <w:del w:id="102" w:author="Budziński Jan (STUD)" w:date="2020-12-22T03:56:00Z">
        <w:r w:rsidRPr="002E164F" w:rsidDel="00443EB1">
          <w:rPr>
            <w:szCs w:val="20"/>
          </w:rPr>
          <w:delText>as opposed</w:delText>
        </w:r>
      </w:del>
      <w:ins w:id="103" w:author="Budziński Jan (STUD)" w:date="2020-12-22T03:56:00Z">
        <w:r w:rsidR="00443EB1">
          <w:rPr>
            <w:szCs w:val="20"/>
          </w:rPr>
          <w:t>in contrast</w:t>
        </w:r>
      </w:ins>
      <w:r w:rsidRPr="007B430F">
        <w:rPr>
          <w:szCs w:val="20"/>
        </w:rPr>
        <w:t xml:space="preserve"> to a patent, which is public by nature. Patents also require recurring payments to keep them registered and expire </w:t>
      </w:r>
      <w:del w:id="104" w:author="Budziński Jan (STUD)" w:date="2020-12-22T03:56:00Z">
        <w:r w:rsidRPr="002E164F" w:rsidDel="00443EB1">
          <w:rPr>
            <w:szCs w:val="20"/>
          </w:rPr>
          <w:delText>earlier</w:delText>
        </w:r>
      </w:del>
      <w:ins w:id="105" w:author="Budziński Jan (STUD)" w:date="2020-12-22T03:56:00Z">
        <w:r w:rsidR="00443EB1">
          <w:rPr>
            <w:szCs w:val="20"/>
          </w:rPr>
          <w:t>quicker</w:t>
        </w:r>
      </w:ins>
      <w:r w:rsidRPr="007B430F">
        <w:rPr>
          <w:szCs w:val="20"/>
        </w:rPr>
        <w:t>. The main benefit you gain from registering at a patent office is greater protection than standard copyright.</w:t>
      </w:r>
    </w:p>
    <w:p w14:paraId="1C842736" w14:textId="77777777" w:rsidR="001811FE" w:rsidRPr="002E164F" w:rsidRDefault="001811FE" w:rsidP="0030449C">
      <w:pPr>
        <w:pStyle w:val="MDPI36textafterlist"/>
        <w:ind w:left="420" w:firstLine="420"/>
        <w:rPr>
          <w:szCs w:val="20"/>
        </w:rPr>
      </w:pPr>
    </w:p>
    <w:p w14:paraId="5B2AD0DB" w14:textId="69567DF1" w:rsidR="0030449C" w:rsidRPr="002E164F" w:rsidRDefault="0030449C">
      <w:pPr>
        <w:pStyle w:val="MDPI23heading3"/>
        <w:rPr>
          <w:szCs w:val="20"/>
        </w:rPr>
        <w:pPrChange w:id="106" w:author="Richard" w:date="2020-12-21T00:05:00Z">
          <w:pPr>
            <w:pStyle w:val="MDPI23heading3"/>
            <w:tabs>
              <w:tab w:val="center" w:pos="4422"/>
            </w:tabs>
            <w:outlineLvl w:val="3"/>
          </w:pPr>
        </w:pPrChange>
      </w:pPr>
      <w:del w:id="107" w:author="Richard" w:date="2020-12-20T22:32:00Z">
        <w:r w:rsidRPr="002E164F" w:rsidDel="001811FE">
          <w:rPr>
            <w:szCs w:val="20"/>
          </w:rPr>
          <w:delText xml:space="preserve">3.1.2 </w:delText>
        </w:r>
      </w:del>
      <w:r w:rsidRPr="002E164F">
        <w:rPr>
          <w:szCs w:val="20"/>
        </w:rPr>
        <w:t>What can be formally patented?</w:t>
      </w:r>
      <w:r w:rsidRPr="002E164F">
        <w:rPr>
          <w:szCs w:val="20"/>
        </w:rPr>
        <w:tab/>
      </w:r>
    </w:p>
    <w:p w14:paraId="149B51A7" w14:textId="71FACDF1" w:rsidR="0030449C" w:rsidRPr="002E164F" w:rsidDel="001811FE" w:rsidRDefault="0030449C">
      <w:pPr>
        <w:pStyle w:val="MDPI31text"/>
        <w:ind w:left="420" w:firstLine="0"/>
        <w:rPr>
          <w:del w:id="108" w:author="Richard" w:date="2020-12-20T22:32:00Z"/>
          <w:szCs w:val="20"/>
        </w:rPr>
        <w:pPrChange w:id="109" w:author="Budziński Jan (STUD)" w:date="2020-12-22T03:48:00Z">
          <w:pPr>
            <w:pStyle w:val="MDPI31text"/>
            <w:ind w:left="420" w:firstLine="420"/>
          </w:pPr>
        </w:pPrChange>
      </w:pPr>
      <w:r w:rsidRPr="002E164F">
        <w:rPr>
          <w:szCs w:val="20"/>
        </w:rPr>
        <w:t>In Poland, you can apply for protection by the patent office in one of two categories. These are inventions and utility models. Utility models are derivative by nature. The main criteria are, essentially, making something that already exist</w:t>
      </w:r>
      <w:ins w:id="110" w:author="Budziński Jan (STUD)" w:date="2020-12-22T03:57:00Z">
        <w:r w:rsidR="00443EB1">
          <w:rPr>
            <w:szCs w:val="20"/>
          </w:rPr>
          <w:t>s</w:t>
        </w:r>
      </w:ins>
      <w:r w:rsidRPr="007B430F">
        <w:rPr>
          <w:szCs w:val="20"/>
        </w:rPr>
        <w:t xml:space="preserve"> better by expanding the functionality or making it easier to use. Inventions, on the other hand, need to be innovative. There aren’t strict rules as to what can be patented, due to the evolving nature of technology. </w:t>
      </w:r>
      <w:del w:id="111" w:author="Richard" w:date="2020-12-20T22:28:00Z">
        <w:r w:rsidRPr="002E164F" w:rsidDel="005C1A6D">
          <w:rPr>
            <w:szCs w:val="20"/>
          </w:rPr>
          <w:delText xml:space="preserve">There </w:delText>
        </w:r>
      </w:del>
      <w:ins w:id="112" w:author="Richard" w:date="2020-12-20T22:28:00Z">
        <w:r w:rsidR="005C1A6D" w:rsidRPr="002E164F">
          <w:rPr>
            <w:szCs w:val="20"/>
          </w:rPr>
          <w:t xml:space="preserve">There </w:t>
        </w:r>
      </w:ins>
      <w:r w:rsidRPr="002E164F">
        <w:rPr>
          <w:szCs w:val="20"/>
        </w:rPr>
        <w:t xml:space="preserve">are </w:t>
      </w:r>
      <w:r w:rsidR="005C1A6D" w:rsidRPr="002E164F">
        <w:rPr>
          <w:szCs w:val="20"/>
        </w:rPr>
        <w:t>three cornerstones</w:t>
      </w:r>
      <w:del w:id="113" w:author="Richard" w:date="2020-12-20T22:27:00Z">
        <w:r w:rsidRPr="002E164F" w:rsidDel="005C1A6D">
          <w:rPr>
            <w:szCs w:val="20"/>
          </w:rPr>
          <w:delText>a couple of guidelines</w:delText>
        </w:r>
      </w:del>
      <w:r w:rsidRPr="002E164F">
        <w:rPr>
          <w:szCs w:val="20"/>
        </w:rPr>
        <w:t>, namely</w:t>
      </w:r>
      <w:ins w:id="114" w:author="Richard" w:date="2020-12-20T22:32:00Z">
        <w:r w:rsidR="001811FE" w:rsidRPr="002E164F">
          <w:rPr>
            <w:szCs w:val="20"/>
          </w:rPr>
          <w:t>: (</w:t>
        </w:r>
      </w:ins>
      <w:proofErr w:type="spellStart"/>
      <w:ins w:id="115" w:author="Richard" w:date="2020-12-20T22:33:00Z">
        <w:r w:rsidR="001811FE" w:rsidRPr="002E164F">
          <w:rPr>
            <w:szCs w:val="20"/>
          </w:rPr>
          <w:t>i</w:t>
        </w:r>
      </w:ins>
      <w:proofErr w:type="spellEnd"/>
      <w:ins w:id="116" w:author="Richard" w:date="2020-12-20T22:32:00Z">
        <w:r w:rsidR="001811FE" w:rsidRPr="002E164F">
          <w:rPr>
            <w:szCs w:val="20"/>
          </w:rPr>
          <w:t>) b</w:t>
        </w:r>
      </w:ins>
      <w:del w:id="117" w:author="Richard" w:date="2020-12-20T22:32:00Z">
        <w:r w:rsidRPr="002E164F" w:rsidDel="001811FE">
          <w:rPr>
            <w:szCs w:val="20"/>
          </w:rPr>
          <w:delText>:</w:delText>
        </w:r>
      </w:del>
    </w:p>
    <w:p w14:paraId="25984352" w14:textId="77777777" w:rsidR="0030449C" w:rsidRPr="002E164F" w:rsidDel="001811FE" w:rsidRDefault="0030449C">
      <w:pPr>
        <w:pStyle w:val="MDPI31text"/>
        <w:ind w:left="420" w:firstLine="0"/>
        <w:rPr>
          <w:del w:id="118" w:author="Richard" w:date="2020-12-20T22:32:00Z"/>
          <w:szCs w:val="20"/>
        </w:rPr>
        <w:pPrChange w:id="119" w:author="Budziński Jan (STUD)" w:date="2020-12-22T03:48:00Z">
          <w:pPr>
            <w:pStyle w:val="MDPI31text"/>
            <w:ind w:left="420" w:firstLine="420"/>
          </w:pPr>
        </w:pPrChange>
      </w:pPr>
    </w:p>
    <w:p w14:paraId="5D5B577C" w14:textId="7FB45C99" w:rsidR="0030449C" w:rsidRPr="002E164F" w:rsidDel="001811FE" w:rsidRDefault="0030449C">
      <w:pPr>
        <w:pStyle w:val="MDPI31text"/>
        <w:ind w:left="420" w:firstLine="0"/>
        <w:rPr>
          <w:del w:id="120" w:author="Richard" w:date="2020-12-20T22:32:00Z"/>
          <w:szCs w:val="20"/>
        </w:rPr>
        <w:pPrChange w:id="121" w:author="Budziński Jan (STUD)" w:date="2020-12-22T03:48:00Z">
          <w:pPr>
            <w:pStyle w:val="MDPI37itemize"/>
          </w:pPr>
        </w:pPrChange>
      </w:pPr>
      <w:bookmarkStart w:id="122" w:name="_Hlk58686009"/>
      <w:del w:id="123" w:author="Richard" w:date="2020-12-20T22:32:00Z">
        <w:r w:rsidRPr="002E164F" w:rsidDel="001811FE">
          <w:rPr>
            <w:szCs w:val="20"/>
          </w:rPr>
          <w:delText>B</w:delText>
        </w:r>
      </w:del>
      <w:r w:rsidRPr="002E164F">
        <w:rPr>
          <w:szCs w:val="20"/>
        </w:rPr>
        <w:t>eing new</w:t>
      </w:r>
      <w:ins w:id="124" w:author="Richard" w:date="2020-12-20T22:32:00Z">
        <w:r w:rsidR="001811FE" w:rsidRPr="002E164F">
          <w:rPr>
            <w:szCs w:val="20"/>
          </w:rPr>
          <w:t>, (</w:t>
        </w:r>
      </w:ins>
      <w:ins w:id="125" w:author="Richard" w:date="2020-12-20T22:33:00Z">
        <w:r w:rsidR="001811FE" w:rsidRPr="002E164F">
          <w:rPr>
            <w:szCs w:val="20"/>
          </w:rPr>
          <w:t>ii</w:t>
        </w:r>
      </w:ins>
      <w:ins w:id="126" w:author="Richard" w:date="2020-12-20T22:32:00Z">
        <w:r w:rsidR="001811FE" w:rsidRPr="002E164F">
          <w:rPr>
            <w:szCs w:val="20"/>
          </w:rPr>
          <w:t xml:space="preserve">) </w:t>
        </w:r>
      </w:ins>
    </w:p>
    <w:p w14:paraId="143820D1" w14:textId="6CC4629D" w:rsidR="0030449C" w:rsidRPr="002E164F" w:rsidDel="001811FE" w:rsidRDefault="0030449C">
      <w:pPr>
        <w:pStyle w:val="MDPI31text"/>
        <w:ind w:left="420" w:firstLine="0"/>
        <w:rPr>
          <w:del w:id="127" w:author="Richard" w:date="2020-12-20T22:32:00Z"/>
          <w:szCs w:val="20"/>
        </w:rPr>
        <w:pPrChange w:id="128" w:author="Budziński Jan (STUD)" w:date="2020-12-22T03:48:00Z">
          <w:pPr>
            <w:pStyle w:val="MDPI37itemize"/>
          </w:pPr>
        </w:pPrChange>
      </w:pPr>
      <w:del w:id="129" w:author="Richard" w:date="2020-12-20T22:32:00Z">
        <w:r w:rsidRPr="002E164F" w:rsidDel="001811FE">
          <w:rPr>
            <w:szCs w:val="20"/>
          </w:rPr>
          <w:delText>B</w:delText>
        </w:r>
      </w:del>
      <w:ins w:id="130" w:author="Richard" w:date="2020-12-20T22:32:00Z">
        <w:r w:rsidR="001811FE" w:rsidRPr="002E164F">
          <w:rPr>
            <w:szCs w:val="20"/>
          </w:rPr>
          <w:t>b</w:t>
        </w:r>
      </w:ins>
      <w:r w:rsidRPr="002E164F">
        <w:rPr>
          <w:szCs w:val="20"/>
        </w:rPr>
        <w:t>eing inventive</w:t>
      </w:r>
      <w:ins w:id="131" w:author="Richard" w:date="2020-12-20T22:32:00Z">
        <w:r w:rsidR="001811FE" w:rsidRPr="002E164F">
          <w:rPr>
            <w:szCs w:val="20"/>
          </w:rPr>
          <w:t xml:space="preserve"> and (</w:t>
        </w:r>
      </w:ins>
      <w:ins w:id="132" w:author="Richard" w:date="2020-12-20T22:33:00Z">
        <w:r w:rsidR="001811FE" w:rsidRPr="002E164F">
          <w:rPr>
            <w:szCs w:val="20"/>
          </w:rPr>
          <w:t>iii</w:t>
        </w:r>
      </w:ins>
      <w:ins w:id="133" w:author="Richard" w:date="2020-12-20T22:32:00Z">
        <w:r w:rsidR="001811FE" w:rsidRPr="002E164F">
          <w:rPr>
            <w:szCs w:val="20"/>
          </w:rPr>
          <w:t xml:space="preserve">) </w:t>
        </w:r>
      </w:ins>
    </w:p>
    <w:p w14:paraId="484FB390" w14:textId="1808A2DA" w:rsidR="0030449C" w:rsidRPr="002E164F" w:rsidRDefault="0030449C">
      <w:pPr>
        <w:pStyle w:val="MDPI31text"/>
        <w:ind w:left="420" w:firstLine="0"/>
        <w:rPr>
          <w:szCs w:val="20"/>
        </w:rPr>
        <w:pPrChange w:id="134" w:author="Budziński Jan (STUD)" w:date="2020-12-22T03:48:00Z">
          <w:pPr>
            <w:pStyle w:val="MDPI37itemize"/>
          </w:pPr>
        </w:pPrChange>
      </w:pPr>
      <w:del w:id="135" w:author="Richard" w:date="2020-12-20T22:32:00Z">
        <w:r w:rsidRPr="002E164F" w:rsidDel="001811FE">
          <w:rPr>
            <w:szCs w:val="20"/>
          </w:rPr>
          <w:delText>H</w:delText>
        </w:r>
      </w:del>
      <w:ins w:id="136" w:author="Richard" w:date="2020-12-20T22:32:00Z">
        <w:r w:rsidR="001811FE" w:rsidRPr="002E164F">
          <w:rPr>
            <w:szCs w:val="20"/>
          </w:rPr>
          <w:t>h</w:t>
        </w:r>
      </w:ins>
      <w:r w:rsidRPr="002E164F">
        <w:rPr>
          <w:szCs w:val="20"/>
        </w:rPr>
        <w:t>aving the potential for commercial use</w:t>
      </w:r>
      <w:ins w:id="137" w:author="Richard" w:date="2020-12-20T22:33:00Z">
        <w:r w:rsidR="001811FE" w:rsidRPr="002E164F">
          <w:rPr>
            <w:szCs w:val="20"/>
          </w:rPr>
          <w:t>.</w:t>
        </w:r>
      </w:ins>
    </w:p>
    <w:bookmarkEnd w:id="122"/>
    <w:p w14:paraId="34A879A6" w14:textId="77777777" w:rsidR="0030449C" w:rsidRPr="002E164F" w:rsidRDefault="0030449C">
      <w:pPr>
        <w:pStyle w:val="MDPI31text"/>
        <w:rPr>
          <w:szCs w:val="20"/>
        </w:rPr>
        <w:pPrChange w:id="138" w:author="Richard" w:date="2020-12-20T22:28:00Z">
          <w:pPr>
            <w:pStyle w:val="MDPI31text"/>
            <w:ind w:left="420" w:firstLine="420"/>
          </w:pPr>
        </w:pPrChange>
      </w:pPr>
    </w:p>
    <w:p w14:paraId="3E4FA315" w14:textId="77777777" w:rsidR="0030449C" w:rsidRPr="002E164F" w:rsidRDefault="0030449C" w:rsidP="0030449C">
      <w:pPr>
        <w:pStyle w:val="MDPI31text"/>
        <w:ind w:left="420" w:firstLine="5"/>
        <w:rPr>
          <w:szCs w:val="20"/>
        </w:rPr>
      </w:pPr>
      <w:r w:rsidRPr="002E164F">
        <w:rPr>
          <w:szCs w:val="20"/>
        </w:rPr>
        <w:t>The Polish Patent Office will also disqualify any applications that are purely abstract, meaning they do not have physical properties. Curiously, this is what makes patenting software impossible in Poland.</w:t>
      </w:r>
    </w:p>
    <w:p w14:paraId="103024F0" w14:textId="77777777" w:rsidR="0030449C" w:rsidRPr="002E164F" w:rsidRDefault="0030449C" w:rsidP="0030449C">
      <w:pPr>
        <w:pStyle w:val="MDPI31text"/>
        <w:ind w:firstLine="0"/>
        <w:rPr>
          <w:szCs w:val="20"/>
        </w:rPr>
      </w:pPr>
    </w:p>
    <w:p w14:paraId="2205C988" w14:textId="0619F411" w:rsidR="0030449C" w:rsidRPr="002E164F" w:rsidRDefault="0030449C">
      <w:pPr>
        <w:pStyle w:val="MDPI23heading3"/>
        <w:rPr>
          <w:szCs w:val="20"/>
        </w:rPr>
        <w:pPrChange w:id="139" w:author="Richard" w:date="2020-12-21T00:05:00Z">
          <w:pPr>
            <w:pStyle w:val="MDPI23heading3"/>
            <w:numPr>
              <w:ilvl w:val="2"/>
              <w:numId w:val="9"/>
            </w:numPr>
            <w:ind w:left="720" w:hanging="720"/>
            <w:outlineLvl w:val="3"/>
          </w:pPr>
        </w:pPrChange>
      </w:pPr>
      <w:del w:id="140" w:author="Richard" w:date="2020-12-20T22:29:00Z">
        <w:r w:rsidRPr="002E164F" w:rsidDel="005C1A6D">
          <w:rPr>
            <w:szCs w:val="20"/>
          </w:rPr>
          <w:delText xml:space="preserve"> The process of applying for a patent</w:delText>
        </w:r>
      </w:del>
      <w:ins w:id="141" w:author="Richard" w:date="2020-12-20T22:29:00Z">
        <w:r w:rsidR="005C1A6D" w:rsidRPr="002E164F">
          <w:rPr>
            <w:szCs w:val="20"/>
          </w:rPr>
          <w:t>Patent application process</w:t>
        </w:r>
      </w:ins>
      <w:del w:id="142" w:author="Budziński Jan (STUD)" w:date="2020-12-22T03:57:00Z">
        <w:r w:rsidRPr="002E164F" w:rsidDel="00443EB1">
          <w:rPr>
            <w:szCs w:val="20"/>
          </w:rPr>
          <w:delText>.</w:delText>
        </w:r>
      </w:del>
    </w:p>
    <w:p w14:paraId="53111EAD" w14:textId="77777777" w:rsidR="0030449C" w:rsidRPr="002E164F" w:rsidRDefault="0030449C">
      <w:pPr>
        <w:pStyle w:val="MDPI31text"/>
        <w:ind w:left="360" w:firstLine="0"/>
        <w:rPr>
          <w:szCs w:val="20"/>
        </w:rPr>
        <w:pPrChange w:id="143" w:author="Budziński Jan (STUD)" w:date="2020-12-22T03:48:00Z">
          <w:pPr>
            <w:pStyle w:val="MDPI31text"/>
            <w:ind w:left="360" w:firstLine="300"/>
          </w:pPr>
        </w:pPrChange>
      </w:pPr>
      <w:r w:rsidRPr="002E164F">
        <w:rPr>
          <w:szCs w:val="20"/>
        </w:rPr>
        <w:t>Before even starting the documentation process, you need to research the state of technology in the world. The patent office cannot give you protection for something that is too closely related to another patent. Once you’re certain that your creation is sufficiently inventive, you need to create the application. It needs to contain:</w:t>
      </w:r>
    </w:p>
    <w:p w14:paraId="52D2BC7F" w14:textId="77777777" w:rsidR="0030449C" w:rsidRPr="002E164F" w:rsidRDefault="0030449C" w:rsidP="0030449C">
      <w:pPr>
        <w:pStyle w:val="MDPI31text"/>
        <w:ind w:left="360" w:firstLine="300"/>
        <w:rPr>
          <w:szCs w:val="20"/>
        </w:rPr>
      </w:pPr>
    </w:p>
    <w:p w14:paraId="79963252" w14:textId="77777777" w:rsidR="0030449C" w:rsidRPr="002E164F" w:rsidRDefault="0030449C" w:rsidP="0030449C">
      <w:pPr>
        <w:pStyle w:val="MDPI38bullet"/>
        <w:rPr>
          <w:szCs w:val="20"/>
        </w:rPr>
      </w:pPr>
      <w:r w:rsidRPr="002E164F">
        <w:rPr>
          <w:szCs w:val="20"/>
        </w:rPr>
        <w:t>an application containing at least the applicant's designation, the subject of the application and an application for a patent or protection right</w:t>
      </w:r>
    </w:p>
    <w:p w14:paraId="121559FF" w14:textId="77777777" w:rsidR="0030449C" w:rsidRPr="002E164F" w:rsidRDefault="0030449C" w:rsidP="0030449C">
      <w:pPr>
        <w:pStyle w:val="MDPI38bullet"/>
        <w:rPr>
          <w:szCs w:val="20"/>
        </w:rPr>
      </w:pPr>
      <w:r w:rsidRPr="002E164F">
        <w:rPr>
          <w:szCs w:val="20"/>
        </w:rPr>
        <w:t>description of the invention / utility model revealing its essence</w:t>
      </w:r>
    </w:p>
    <w:p w14:paraId="582A35D2" w14:textId="77777777" w:rsidR="0030449C" w:rsidRPr="002E164F" w:rsidRDefault="0030449C" w:rsidP="0030449C">
      <w:pPr>
        <w:pStyle w:val="MDPI38bullet"/>
        <w:rPr>
          <w:szCs w:val="20"/>
        </w:rPr>
      </w:pPr>
      <w:r w:rsidRPr="002E164F">
        <w:rPr>
          <w:szCs w:val="20"/>
        </w:rPr>
        <w:t>protective claim(s)</w:t>
      </w:r>
    </w:p>
    <w:p w14:paraId="665F9D3E" w14:textId="77777777" w:rsidR="0030449C" w:rsidRPr="002E164F" w:rsidRDefault="0030449C" w:rsidP="0030449C">
      <w:pPr>
        <w:pStyle w:val="MDPI38bullet"/>
        <w:rPr>
          <w:szCs w:val="20"/>
        </w:rPr>
      </w:pPr>
      <w:r w:rsidRPr="002E164F">
        <w:rPr>
          <w:szCs w:val="20"/>
        </w:rPr>
        <w:t xml:space="preserve">abbreviation of the description </w:t>
      </w:r>
    </w:p>
    <w:p w14:paraId="7D203933" w14:textId="77777777" w:rsidR="0030449C" w:rsidRPr="002E164F" w:rsidRDefault="0030449C" w:rsidP="0030449C">
      <w:pPr>
        <w:pStyle w:val="MDPI38bullet"/>
        <w:rPr>
          <w:szCs w:val="20"/>
        </w:rPr>
      </w:pPr>
      <w:r w:rsidRPr="002E164F">
        <w:rPr>
          <w:szCs w:val="20"/>
        </w:rPr>
        <w:t>drawings (for the invention, if they are necessary for its understanding; for the utility model - obligatory).</w:t>
      </w:r>
    </w:p>
    <w:p w14:paraId="583F4606" w14:textId="77777777" w:rsidR="0030449C" w:rsidRPr="002E164F" w:rsidRDefault="0030449C" w:rsidP="0030449C">
      <w:pPr>
        <w:pStyle w:val="MDPI38bullet"/>
        <w:numPr>
          <w:ilvl w:val="0"/>
          <w:numId w:val="0"/>
        </w:numPr>
        <w:ind w:left="425"/>
        <w:rPr>
          <w:szCs w:val="20"/>
        </w:rPr>
      </w:pPr>
    </w:p>
    <w:p w14:paraId="0E6E2E9F" w14:textId="77777777" w:rsidR="0030449C" w:rsidRPr="002E164F" w:rsidRDefault="0030449C" w:rsidP="0030449C">
      <w:pPr>
        <w:pStyle w:val="MDPI38bullet"/>
        <w:numPr>
          <w:ilvl w:val="0"/>
          <w:numId w:val="0"/>
        </w:numPr>
        <w:ind w:left="425"/>
        <w:rPr>
          <w:szCs w:val="20"/>
        </w:rPr>
      </w:pPr>
      <w:r w:rsidRPr="002E164F">
        <w:rPr>
          <w:szCs w:val="20"/>
        </w:rPr>
        <w:t>Once your application is ready, you need to submit it to the Patent Office for review. After checking your application for all necessary elements, the Office will go through the following steps.</w:t>
      </w:r>
    </w:p>
    <w:p w14:paraId="33FF4674" w14:textId="77777777" w:rsidR="0030449C" w:rsidRPr="002E164F" w:rsidRDefault="0030449C" w:rsidP="0030449C">
      <w:pPr>
        <w:pStyle w:val="MDPI38bullet"/>
        <w:numPr>
          <w:ilvl w:val="0"/>
          <w:numId w:val="0"/>
        </w:numPr>
        <w:ind w:left="425"/>
        <w:rPr>
          <w:szCs w:val="20"/>
        </w:rPr>
      </w:pPr>
    </w:p>
    <w:p w14:paraId="633EAEEC" w14:textId="77777777" w:rsidR="0030449C" w:rsidRPr="002E164F" w:rsidRDefault="0030449C" w:rsidP="0030449C">
      <w:pPr>
        <w:pStyle w:val="MDPI37itemize"/>
        <w:numPr>
          <w:ilvl w:val="0"/>
          <w:numId w:val="11"/>
        </w:numPr>
        <w:ind w:left="360"/>
        <w:rPr>
          <w:szCs w:val="20"/>
        </w:rPr>
      </w:pPr>
      <w:r w:rsidRPr="002E164F">
        <w:rPr>
          <w:szCs w:val="20"/>
        </w:rPr>
        <w:t>Assign a filing date</w:t>
      </w:r>
    </w:p>
    <w:p w14:paraId="76C98B51" w14:textId="77777777" w:rsidR="0030449C" w:rsidRPr="002E164F" w:rsidRDefault="0030449C" w:rsidP="0030449C">
      <w:pPr>
        <w:pStyle w:val="MDPI37itemize"/>
        <w:numPr>
          <w:ilvl w:val="0"/>
          <w:numId w:val="11"/>
        </w:numPr>
        <w:ind w:left="360"/>
        <w:rPr>
          <w:szCs w:val="20"/>
        </w:rPr>
      </w:pPr>
      <w:r w:rsidRPr="002E164F">
        <w:rPr>
          <w:szCs w:val="20"/>
        </w:rPr>
        <w:t>Classify the invention and prepare a report on the state of the art, as well as a preliminary evaluation of the application</w:t>
      </w:r>
    </w:p>
    <w:p w14:paraId="2CF29EBC" w14:textId="77777777" w:rsidR="0030449C" w:rsidRPr="002E164F" w:rsidRDefault="0030449C" w:rsidP="0030449C">
      <w:pPr>
        <w:pStyle w:val="MDPI37itemize"/>
        <w:numPr>
          <w:ilvl w:val="0"/>
          <w:numId w:val="11"/>
        </w:numPr>
        <w:ind w:left="360"/>
        <w:rPr>
          <w:szCs w:val="20"/>
        </w:rPr>
      </w:pPr>
      <w:r w:rsidRPr="002E164F">
        <w:rPr>
          <w:szCs w:val="20"/>
        </w:rPr>
        <w:t>Formally and legally examine the application. During this examination, the Office may request the applicant to complete the application or remedy the deficiencies, or else the proceedings will be discontinued</w:t>
      </w:r>
    </w:p>
    <w:p w14:paraId="72C052F5" w14:textId="04F182AD" w:rsidR="0030449C" w:rsidRPr="002E164F" w:rsidRDefault="0030449C" w:rsidP="0030449C">
      <w:pPr>
        <w:pStyle w:val="MDPI37itemize"/>
        <w:numPr>
          <w:ilvl w:val="0"/>
          <w:numId w:val="11"/>
        </w:numPr>
        <w:ind w:left="360"/>
        <w:rPr>
          <w:szCs w:val="20"/>
        </w:rPr>
      </w:pPr>
      <w:r w:rsidRPr="002E164F">
        <w:rPr>
          <w:szCs w:val="20"/>
        </w:rPr>
        <w:lastRenderedPageBreak/>
        <w:t xml:space="preserve">Further examine the application regarding the nature of the invention/utility model. If the application violates the regulations, The Office issues a decision to refuse </w:t>
      </w:r>
      <w:del w:id="144" w:author="Budziński Jan (STUD)" w:date="2020-12-22T03:58:00Z">
        <w:r w:rsidRPr="002E164F" w:rsidDel="00621246">
          <w:rPr>
            <w:szCs w:val="20"/>
          </w:rPr>
          <w:delText>to grant</w:delText>
        </w:r>
      </w:del>
      <w:ins w:id="145" w:author="Budziński Jan (STUD)" w:date="2020-12-22T03:59:00Z">
        <w:r w:rsidR="00621246">
          <w:rPr>
            <w:szCs w:val="20"/>
          </w:rPr>
          <w:t>to grant</w:t>
        </w:r>
      </w:ins>
      <w:r w:rsidRPr="007B430F">
        <w:rPr>
          <w:szCs w:val="20"/>
        </w:rPr>
        <w:t xml:space="preserve"> a patent</w:t>
      </w:r>
    </w:p>
    <w:p w14:paraId="573B77D7" w14:textId="77777777" w:rsidR="0030449C" w:rsidRPr="002E164F" w:rsidRDefault="0030449C" w:rsidP="0030449C">
      <w:pPr>
        <w:pStyle w:val="MDPI37itemize"/>
        <w:numPr>
          <w:ilvl w:val="0"/>
          <w:numId w:val="11"/>
        </w:numPr>
        <w:ind w:left="360"/>
        <w:rPr>
          <w:szCs w:val="20"/>
        </w:rPr>
      </w:pPr>
      <w:r w:rsidRPr="002E164F">
        <w:rPr>
          <w:szCs w:val="20"/>
        </w:rPr>
        <w:t>Announce the application of the invention in the Bulletin of the Patent Office immediately after the expiration of 18 months from the initial application date. The announcement may take place earlier at the request of the applicant</w:t>
      </w:r>
    </w:p>
    <w:p w14:paraId="1F71503E" w14:textId="77777777" w:rsidR="0030449C" w:rsidRPr="002E164F" w:rsidRDefault="0030449C" w:rsidP="0030449C">
      <w:pPr>
        <w:pStyle w:val="MDPI37itemize"/>
        <w:numPr>
          <w:ilvl w:val="0"/>
          <w:numId w:val="11"/>
        </w:numPr>
        <w:ind w:left="360"/>
        <w:rPr>
          <w:szCs w:val="20"/>
        </w:rPr>
      </w:pPr>
      <w:r w:rsidRPr="002E164F">
        <w:rPr>
          <w:szCs w:val="20"/>
        </w:rPr>
        <w:t>Substantive examination of the application. At this stage, the patentability or protection of the solution is examined. The substantive examination may end with the issuance of a decision to grant an exclusive right, a decision to refuse to grant this right or a decision to discontinue the procedure</w:t>
      </w:r>
      <w:del w:id="146" w:author="Budziński Jan (STUD)" w:date="2020-12-22T04:00:00Z">
        <w:r w:rsidRPr="002E164F" w:rsidDel="0060174B">
          <w:rPr>
            <w:szCs w:val="20"/>
          </w:rPr>
          <w:delText>.</w:delText>
        </w:r>
      </w:del>
    </w:p>
    <w:p w14:paraId="59202BE5" w14:textId="77777777" w:rsidR="0030449C" w:rsidRPr="002E164F" w:rsidRDefault="0030449C" w:rsidP="0030449C">
      <w:pPr>
        <w:pStyle w:val="MDPI37itemize"/>
        <w:numPr>
          <w:ilvl w:val="0"/>
          <w:numId w:val="11"/>
        </w:numPr>
        <w:ind w:left="360"/>
        <w:rPr>
          <w:szCs w:val="20"/>
        </w:rPr>
      </w:pPr>
      <w:r w:rsidRPr="002E164F">
        <w:rPr>
          <w:szCs w:val="20"/>
        </w:rPr>
        <w:t>In the case of issuing a decision on granting the right and paying the fee for protection, the right number is assigned, the granted right is entered into the patent register and it is announced in the Patent Office News. The Office issues a patent document</w:t>
      </w:r>
      <w:del w:id="147" w:author="Budziński Jan (STUD)" w:date="2020-12-22T04:00:00Z">
        <w:r w:rsidRPr="002E164F" w:rsidDel="0060174B">
          <w:rPr>
            <w:szCs w:val="20"/>
          </w:rPr>
          <w:delText>.</w:delText>
        </w:r>
      </w:del>
    </w:p>
    <w:p w14:paraId="4240D412" w14:textId="77777777" w:rsidR="0030449C" w:rsidRPr="002E164F" w:rsidRDefault="0030449C" w:rsidP="0030449C">
      <w:pPr>
        <w:pStyle w:val="MDPI37itemize"/>
        <w:numPr>
          <w:ilvl w:val="0"/>
          <w:numId w:val="0"/>
        </w:numPr>
        <w:rPr>
          <w:szCs w:val="20"/>
        </w:rPr>
      </w:pPr>
    </w:p>
    <w:p w14:paraId="4C14953F" w14:textId="77777777" w:rsidR="0030449C" w:rsidRPr="002E164F" w:rsidRDefault="0030449C" w:rsidP="0030449C">
      <w:pPr>
        <w:pStyle w:val="MDPI37itemize"/>
        <w:numPr>
          <w:ilvl w:val="0"/>
          <w:numId w:val="0"/>
        </w:numPr>
        <w:ind w:left="360"/>
        <w:rPr>
          <w:szCs w:val="20"/>
        </w:rPr>
      </w:pPr>
      <w:r w:rsidRPr="002E164F">
        <w:rPr>
          <w:szCs w:val="20"/>
        </w:rPr>
        <w:t>After all that, for the following 6 months anyone can dispute the patent rights. If your claim is upheld, you will need to pay recurring fees, increasing year by year, to keep your patent registered.</w:t>
      </w:r>
    </w:p>
    <w:p w14:paraId="4CAE8281" w14:textId="77777777" w:rsidR="0030449C" w:rsidRPr="002E164F" w:rsidRDefault="0030449C" w:rsidP="0030449C">
      <w:pPr>
        <w:pStyle w:val="MDPI38bullet"/>
        <w:numPr>
          <w:ilvl w:val="0"/>
          <w:numId w:val="0"/>
        </w:numPr>
        <w:ind w:left="425"/>
        <w:rPr>
          <w:szCs w:val="20"/>
        </w:rPr>
      </w:pPr>
    </w:p>
    <w:p w14:paraId="5DD168ED" w14:textId="77777777" w:rsidR="0030449C" w:rsidRPr="002E164F" w:rsidRDefault="0030449C">
      <w:pPr>
        <w:pStyle w:val="MDPI23heading3"/>
        <w:rPr>
          <w:szCs w:val="20"/>
        </w:rPr>
        <w:pPrChange w:id="148" w:author="Richard" w:date="2020-12-21T00:05:00Z">
          <w:pPr>
            <w:pStyle w:val="MDPI23heading3"/>
            <w:numPr>
              <w:ilvl w:val="2"/>
              <w:numId w:val="9"/>
            </w:numPr>
            <w:ind w:left="720" w:hanging="720"/>
            <w:outlineLvl w:val="3"/>
          </w:pPr>
        </w:pPrChange>
      </w:pPr>
      <w:del w:id="149" w:author="Richard" w:date="2020-12-20T22:35:00Z">
        <w:r w:rsidRPr="002E164F" w:rsidDel="001811FE">
          <w:rPr>
            <w:szCs w:val="20"/>
          </w:rPr>
          <w:delText xml:space="preserve">. </w:delText>
        </w:r>
      </w:del>
      <w:r w:rsidRPr="002E164F">
        <w:rPr>
          <w:szCs w:val="20"/>
        </w:rPr>
        <w:t>Consequences of infringing on a patent</w:t>
      </w:r>
    </w:p>
    <w:p w14:paraId="45B332AD" w14:textId="77777777" w:rsidR="0030449C" w:rsidRPr="002E164F" w:rsidRDefault="0030449C">
      <w:pPr>
        <w:pStyle w:val="MDPI31text"/>
        <w:ind w:left="420" w:firstLine="0"/>
        <w:rPr>
          <w:szCs w:val="20"/>
        </w:rPr>
        <w:pPrChange w:id="150" w:author="Budziński Jan (STUD)" w:date="2020-12-22T03:49:00Z">
          <w:pPr>
            <w:pStyle w:val="MDPI31text"/>
            <w:ind w:left="420"/>
          </w:pPr>
        </w:pPrChange>
      </w:pPr>
      <w:r w:rsidRPr="002E164F">
        <w:rPr>
          <w:szCs w:val="20"/>
        </w:rPr>
        <w:t>The patent office will not monitor the market for possible infringements. The patent holder must do so themselves. In case such an infringement occurs, a lawsuit needs to be carried out. The patent holder can request several causes of action, including, but not limited to:</w:t>
      </w:r>
    </w:p>
    <w:p w14:paraId="06ABE3E1" w14:textId="77777777" w:rsidR="0030449C" w:rsidRPr="002E164F" w:rsidRDefault="0030449C" w:rsidP="0030449C">
      <w:pPr>
        <w:pStyle w:val="MDPI38bullet"/>
        <w:rPr>
          <w:szCs w:val="20"/>
        </w:rPr>
      </w:pPr>
      <w:r w:rsidRPr="002E164F">
        <w:rPr>
          <w:szCs w:val="20"/>
        </w:rPr>
        <w:t>Immediately stopping the other party from infringing on the patent and making sure that does not happen again</w:t>
      </w:r>
    </w:p>
    <w:p w14:paraId="0B51D7BA" w14:textId="77777777" w:rsidR="0030449C" w:rsidRPr="002E164F" w:rsidRDefault="0030449C" w:rsidP="0030449C">
      <w:pPr>
        <w:pStyle w:val="MDPI38bullet"/>
        <w:rPr>
          <w:szCs w:val="20"/>
        </w:rPr>
      </w:pPr>
      <w:r w:rsidRPr="002E164F">
        <w:rPr>
          <w:szCs w:val="20"/>
        </w:rPr>
        <w:t>Requesting the profits made by the other party using the patent to be handed over</w:t>
      </w:r>
    </w:p>
    <w:p w14:paraId="5DCDBBC2" w14:textId="77777777" w:rsidR="0030449C" w:rsidRPr="002E164F" w:rsidRDefault="0030449C" w:rsidP="0030449C">
      <w:pPr>
        <w:pStyle w:val="MDPI38bullet"/>
        <w:rPr>
          <w:szCs w:val="20"/>
        </w:rPr>
      </w:pPr>
      <w:r w:rsidRPr="002E164F">
        <w:rPr>
          <w:szCs w:val="20"/>
        </w:rPr>
        <w:t>Compensating the patent holder for the damage caused</w:t>
      </w:r>
    </w:p>
    <w:p w14:paraId="38A8DC5E" w14:textId="77777777" w:rsidR="0030449C" w:rsidRPr="002E164F" w:rsidRDefault="0030449C" w:rsidP="0030449C">
      <w:pPr>
        <w:pStyle w:val="MDPI38bullet"/>
        <w:numPr>
          <w:ilvl w:val="0"/>
          <w:numId w:val="0"/>
        </w:numPr>
        <w:ind w:left="425"/>
        <w:rPr>
          <w:szCs w:val="20"/>
        </w:rPr>
      </w:pPr>
    </w:p>
    <w:p w14:paraId="411AC24A" w14:textId="21ED7080" w:rsidR="0030449C" w:rsidRPr="002E164F" w:rsidRDefault="0030449C" w:rsidP="0030449C">
      <w:pPr>
        <w:pStyle w:val="MDPI38bullet"/>
        <w:numPr>
          <w:ilvl w:val="0"/>
          <w:numId w:val="0"/>
        </w:numPr>
        <w:ind w:left="425"/>
        <w:rPr>
          <w:ins w:id="151" w:author="Richard" w:date="2020-12-20T22:39:00Z"/>
          <w:szCs w:val="20"/>
        </w:rPr>
      </w:pPr>
      <w:r w:rsidRPr="002E164F">
        <w:rPr>
          <w:szCs w:val="20"/>
        </w:rPr>
        <w:t>Of course, multiple of these can be requested in a single proceeding.</w:t>
      </w:r>
    </w:p>
    <w:p w14:paraId="2D01949A" w14:textId="4C1A560F" w:rsidR="0028392F" w:rsidRPr="002E164F" w:rsidRDefault="0028392F" w:rsidP="0028392F">
      <w:pPr>
        <w:pStyle w:val="MDPI38bullet"/>
        <w:numPr>
          <w:ilvl w:val="0"/>
          <w:numId w:val="0"/>
        </w:numPr>
        <w:ind w:left="425" w:hanging="425"/>
        <w:rPr>
          <w:ins w:id="152" w:author="Richard" w:date="2020-12-20T22:39:00Z"/>
          <w:szCs w:val="20"/>
        </w:rPr>
      </w:pPr>
    </w:p>
    <w:p w14:paraId="29646CA5" w14:textId="194368A0" w:rsidR="0028392F" w:rsidRPr="002E164F" w:rsidRDefault="0028392F">
      <w:pPr>
        <w:pStyle w:val="MDPI22heading2"/>
        <w:rPr>
          <w:szCs w:val="20"/>
        </w:rPr>
        <w:pPrChange w:id="153" w:author="Richard" w:date="2020-12-21T00:05:00Z">
          <w:pPr>
            <w:pStyle w:val="MDPI38bullet"/>
            <w:numPr>
              <w:numId w:val="0"/>
            </w:numPr>
            <w:ind w:left="0" w:firstLine="0"/>
          </w:pPr>
        </w:pPrChange>
      </w:pPr>
      <w:ins w:id="154" w:author="Richard" w:date="2020-12-20T22:39:00Z">
        <w:r w:rsidRPr="002E164F">
          <w:rPr>
            <w:szCs w:val="20"/>
          </w:rPr>
          <w:t>3.2 Patenting Internationally</w:t>
        </w:r>
      </w:ins>
    </w:p>
    <w:p w14:paraId="1B20D5AF" w14:textId="77777777" w:rsidR="0030449C" w:rsidRPr="00443EB1" w:rsidDel="0028392F" w:rsidRDefault="0030449C" w:rsidP="005C1A6D">
      <w:pPr>
        <w:rPr>
          <w:del w:id="155" w:author="Richard" w:date="2020-12-20T22:39:00Z"/>
          <w:rFonts w:ascii="Palatino Linotype" w:hAnsi="Palatino Linotype"/>
          <w:sz w:val="20"/>
          <w:rPrChange w:id="156" w:author="Budziński Jan (STUD)" w:date="2020-12-22T03:52:00Z">
            <w:rPr>
              <w:del w:id="157" w:author="Richard" w:date="2020-12-20T22:39:00Z"/>
            </w:rPr>
          </w:rPrChange>
        </w:rPr>
      </w:pPr>
    </w:p>
    <w:p w14:paraId="48C72D1D" w14:textId="6562C519" w:rsidR="0030449C" w:rsidRPr="002E164F" w:rsidDel="0028392F" w:rsidRDefault="0030449C">
      <w:pPr>
        <w:pStyle w:val="Nagwek2"/>
        <w:rPr>
          <w:del w:id="158" w:author="Richard" w:date="2020-12-20T22:38:00Z"/>
          <w:szCs w:val="20"/>
        </w:rPr>
        <w:pPrChange w:id="159" w:author="Richard" w:date="2020-12-20T22:38:00Z">
          <w:pPr>
            <w:pStyle w:val="MDPI22heading2"/>
          </w:pPr>
        </w:pPrChange>
      </w:pPr>
      <w:del w:id="160" w:author="Richard" w:date="2020-12-20T22:39:00Z">
        <w:r w:rsidRPr="00443EB1" w:rsidDel="0028392F">
          <w:rPr>
            <w:rFonts w:ascii="Palatino Linotype" w:hAnsi="Palatino Linotype"/>
            <w:sz w:val="20"/>
            <w:szCs w:val="20"/>
            <w:rPrChange w:id="161" w:author="Budziński Jan (STUD)" w:date="2020-12-22T03:52:00Z">
              <w:rPr>
                <w:i w:val="0"/>
              </w:rPr>
            </w:rPrChange>
          </w:rPr>
          <w:delText>3.2 Patenting Internationally</w:delText>
        </w:r>
      </w:del>
    </w:p>
    <w:p w14:paraId="58A4CC1C" w14:textId="6435341E" w:rsidR="0030449C" w:rsidRPr="00443EB1" w:rsidRDefault="0030449C">
      <w:pPr>
        <w:rPr>
          <w:rFonts w:ascii="Palatino Linotype" w:hAnsi="Palatino Linotype"/>
          <w:sz w:val="20"/>
          <w:rPrChange w:id="162" w:author="Budziński Jan (STUD)" w:date="2020-12-22T03:52:00Z">
            <w:rPr/>
          </w:rPrChange>
        </w:rPr>
        <w:pPrChange w:id="163" w:author="Richard" w:date="2020-12-20T22:39:00Z">
          <w:pPr>
            <w:spacing w:line="260" w:lineRule="atLeast"/>
          </w:pPr>
        </w:pPrChange>
      </w:pPr>
      <w:del w:id="164" w:author="Richard" w:date="2020-12-20T22:38:00Z">
        <w:r w:rsidRPr="00443EB1" w:rsidDel="0028392F">
          <w:rPr>
            <w:rFonts w:ascii="Palatino Linotype" w:hAnsi="Palatino Linotype"/>
            <w:sz w:val="20"/>
            <w:rPrChange w:id="165" w:author="Budziński Jan (STUD)" w:date="2020-12-22T03:52:00Z">
              <w:rPr/>
            </w:rPrChange>
          </w:rPr>
          <w:delText>Patenting Internationally</w:delText>
        </w:r>
      </w:del>
    </w:p>
    <w:p w14:paraId="45373E1D" w14:textId="29468FD2" w:rsidR="0030449C" w:rsidRPr="00443EB1" w:rsidRDefault="0030449C">
      <w:pPr>
        <w:spacing w:line="260" w:lineRule="atLeast"/>
        <w:ind w:left="420"/>
        <w:rPr>
          <w:ins w:id="166" w:author="Richard" w:date="2020-12-20T22:36:00Z"/>
          <w:rFonts w:ascii="Palatino Linotype" w:hAnsi="Palatino Linotype"/>
          <w:sz w:val="20"/>
          <w:lang w:val="en" w:eastAsia="pl-PL"/>
        </w:rPr>
        <w:pPrChange w:id="167" w:author="Budziński Jan (STUD)" w:date="2020-12-22T03:49:00Z">
          <w:pPr>
            <w:spacing w:line="260" w:lineRule="atLeast"/>
            <w:ind w:firstLine="425"/>
          </w:pPr>
        </w:pPrChange>
      </w:pPr>
      <w:r w:rsidRPr="007B430F">
        <w:rPr>
          <w:rFonts w:ascii="Palatino Linotype" w:hAnsi="Palatino Linotype"/>
          <w:sz w:val="20"/>
        </w:rPr>
        <w:t xml:space="preserve">There are many ways to patent your original ideas. </w:t>
      </w:r>
      <w:r w:rsidRPr="007B430F">
        <w:rPr>
          <w:rFonts w:ascii="Palatino Linotype" w:hAnsi="Palatino Linotype"/>
          <w:sz w:val="20"/>
          <w:lang w:val="en" w:eastAsia="pl-PL"/>
        </w:rPr>
        <w:t xml:space="preserve">Most people who want to patent their creations do so only in their own country. Most Poles protect their ideas only on a Polish scale, but they do not know the </w:t>
      </w:r>
      <w:r w:rsidRPr="00443EB1">
        <w:rPr>
          <w:rFonts w:ascii="Palatino Linotype" w:hAnsi="Palatino Linotype"/>
          <w:sz w:val="20"/>
          <w:lang w:val="en" w:eastAsia="pl-PL"/>
        </w:rPr>
        <w:t>advantages of publishing them on an international scale. The most famous international patent law is PCT</w:t>
      </w:r>
      <w:ins w:id="168" w:author="Richard" w:date="2020-12-20T22:36:00Z">
        <w:r w:rsidR="0028392F" w:rsidRPr="007B430F">
          <w:rPr>
            <w:rStyle w:val="Odwoanieprzypisudolnego"/>
            <w:rFonts w:ascii="Palatino Linotype" w:hAnsi="Palatino Linotype"/>
            <w:sz w:val="20"/>
            <w:lang w:val="en" w:eastAsia="pl-PL"/>
          </w:rPr>
          <w:footnoteReference w:id="1"/>
        </w:r>
      </w:ins>
      <w:del w:id="172" w:author="Richard" w:date="2020-12-20T22:36:00Z">
        <w:r w:rsidRPr="00443EB1" w:rsidDel="0028392F">
          <w:rPr>
            <w:rFonts w:ascii="Palatino Linotype" w:hAnsi="Palatino Linotype"/>
            <w:sz w:val="20"/>
            <w:vertAlign w:val="superscript"/>
            <w:lang w:val="en" w:eastAsia="pl-PL"/>
          </w:rPr>
          <w:delText>1</w:delText>
        </w:r>
      </w:del>
      <w:r w:rsidRPr="00443EB1">
        <w:rPr>
          <w:rFonts w:ascii="Palatino Linotype" w:hAnsi="Palatino Linotype"/>
          <w:sz w:val="20"/>
          <w:lang w:val="en" w:eastAsia="pl-PL"/>
        </w:rPr>
        <w:t>, which covers over 150 countries around the world, including Poland.</w:t>
      </w:r>
    </w:p>
    <w:p w14:paraId="6AEF7A04" w14:textId="77777777" w:rsidR="001811FE" w:rsidRPr="00443EB1" w:rsidRDefault="001811FE">
      <w:pPr>
        <w:spacing w:line="260" w:lineRule="atLeast"/>
        <w:rPr>
          <w:rFonts w:ascii="Palatino Linotype" w:hAnsi="Palatino Linotype"/>
          <w:sz w:val="20"/>
          <w:lang w:val="en" w:eastAsia="pl-PL"/>
        </w:rPr>
        <w:pPrChange w:id="173" w:author="Richard" w:date="2020-12-20T22:36:00Z">
          <w:pPr>
            <w:spacing w:line="260" w:lineRule="atLeast"/>
            <w:ind w:firstLine="425"/>
          </w:pPr>
        </w:pPrChange>
      </w:pPr>
    </w:p>
    <w:p w14:paraId="18AC19AD" w14:textId="77777777" w:rsidR="0060174B" w:rsidRDefault="0060174B">
      <w:pPr>
        <w:pStyle w:val="MDPI23heading3"/>
        <w:rPr>
          <w:ins w:id="174" w:author="Budziński Jan (STUD)" w:date="2020-12-22T04:03:00Z"/>
          <w:szCs w:val="20"/>
        </w:rPr>
      </w:pPr>
    </w:p>
    <w:p w14:paraId="0269EB66" w14:textId="77777777" w:rsidR="0060174B" w:rsidRDefault="0060174B">
      <w:pPr>
        <w:pStyle w:val="MDPI23heading3"/>
        <w:rPr>
          <w:ins w:id="175" w:author="Budziński Jan (STUD)" w:date="2020-12-22T04:03:00Z"/>
          <w:szCs w:val="20"/>
        </w:rPr>
      </w:pPr>
    </w:p>
    <w:p w14:paraId="12DB071F" w14:textId="77777777" w:rsidR="0060174B" w:rsidRDefault="0060174B">
      <w:pPr>
        <w:pStyle w:val="MDPI23heading3"/>
        <w:rPr>
          <w:ins w:id="176" w:author="Budziński Jan (STUD)" w:date="2020-12-22T04:03:00Z"/>
          <w:szCs w:val="20"/>
        </w:rPr>
      </w:pPr>
    </w:p>
    <w:p w14:paraId="7EAB5169" w14:textId="77777777" w:rsidR="0060174B" w:rsidRDefault="0060174B">
      <w:pPr>
        <w:pStyle w:val="MDPI23heading3"/>
        <w:rPr>
          <w:ins w:id="177" w:author="Budziński Jan (STUD)" w:date="2020-12-22T04:03:00Z"/>
          <w:szCs w:val="20"/>
        </w:rPr>
      </w:pPr>
    </w:p>
    <w:p w14:paraId="6EA02672" w14:textId="77777777" w:rsidR="0060174B" w:rsidRDefault="0060174B">
      <w:pPr>
        <w:pStyle w:val="MDPI23heading3"/>
        <w:rPr>
          <w:ins w:id="178" w:author="Budziński Jan (STUD)" w:date="2020-12-22T04:03:00Z"/>
          <w:szCs w:val="20"/>
        </w:rPr>
      </w:pPr>
    </w:p>
    <w:p w14:paraId="7356C69C" w14:textId="79272AC1" w:rsidR="0030449C" w:rsidRPr="00443EB1" w:rsidRDefault="0030449C">
      <w:pPr>
        <w:pStyle w:val="MDPI23heading3"/>
        <w:rPr>
          <w:ins w:id="179" w:author="Richard" w:date="2020-12-20T22:40:00Z"/>
          <w:rPrChange w:id="180" w:author="Budziński Jan (STUD)" w:date="2020-12-22T03:52:00Z">
            <w:rPr>
              <w:ins w:id="181" w:author="Richard" w:date="2020-12-20T22:40:00Z"/>
              <w:rFonts w:ascii="Palatino Linotype" w:hAnsi="Palatino Linotype"/>
              <w:b/>
              <w:bCs/>
            </w:rPr>
          </w:rPrChange>
        </w:rPr>
        <w:pPrChange w:id="182" w:author="Richard" w:date="2020-12-21T00:05:00Z">
          <w:pPr>
            <w:pStyle w:val="Tekstkomentarza"/>
            <w:spacing w:line="260" w:lineRule="atLeast"/>
          </w:pPr>
        </w:pPrChange>
      </w:pPr>
      <w:r w:rsidRPr="00443EB1">
        <w:rPr>
          <w:szCs w:val="20"/>
          <w:rPrChange w:id="183" w:author="Budziński Jan (STUD)" w:date="2020-12-22T03:52:00Z">
            <w:rPr>
              <w:b/>
              <w:bCs/>
            </w:rPr>
          </w:rPrChange>
        </w:rPr>
        <w:lastRenderedPageBreak/>
        <w:t xml:space="preserve">Why would </w:t>
      </w:r>
      <w:ins w:id="184" w:author="Budziński Jan (STUD)" w:date="2020-12-22T03:50:00Z">
        <w:r w:rsidR="00443EB1" w:rsidRPr="007B430F">
          <w:rPr>
            <w:szCs w:val="20"/>
          </w:rPr>
          <w:t xml:space="preserve">a </w:t>
        </w:r>
      </w:ins>
      <w:r w:rsidRPr="00443EB1">
        <w:rPr>
          <w:szCs w:val="20"/>
          <w:rPrChange w:id="185" w:author="Budziński Jan (STUD)" w:date="2020-12-22T03:52:00Z">
            <w:rPr>
              <w:b/>
              <w:bCs/>
            </w:rPr>
          </w:rPrChange>
        </w:rPr>
        <w:t>Pole patent internationally?</w:t>
      </w:r>
    </w:p>
    <w:p w14:paraId="5E9DEDBA" w14:textId="77777777" w:rsidR="0028392F" w:rsidRPr="007B430F" w:rsidRDefault="0028392F" w:rsidP="0030449C">
      <w:pPr>
        <w:pStyle w:val="Tekstkomentarza"/>
        <w:spacing w:line="260" w:lineRule="atLeast"/>
        <w:rPr>
          <w:rFonts w:ascii="Palatino Linotype" w:hAnsi="Palatino Linotype"/>
          <w:b/>
          <w:bCs/>
        </w:rPr>
      </w:pPr>
    </w:p>
    <w:p w14:paraId="630E33F9" w14:textId="333A14C3" w:rsidR="0030449C" w:rsidDel="0060174B" w:rsidRDefault="0030449C" w:rsidP="0060174B">
      <w:pPr>
        <w:spacing w:line="260" w:lineRule="atLeast"/>
        <w:ind w:left="420"/>
        <w:rPr>
          <w:del w:id="186" w:author="Budziński Jan (STUD)" w:date="2020-12-22T04:03:00Z"/>
          <w:rFonts w:ascii="Palatino Linotype" w:hAnsi="Palatino Linotype"/>
          <w:sz w:val="20"/>
          <w:lang w:val="en" w:eastAsia="pl-PL"/>
        </w:rPr>
      </w:pPr>
      <w:r w:rsidRPr="00443EB1">
        <w:rPr>
          <w:rFonts w:ascii="Palatino Linotype" w:hAnsi="Palatino Linotype"/>
          <w:sz w:val="20"/>
          <w:lang w:val="en" w:eastAsia="pl-PL"/>
        </w:rPr>
        <w:t>One of the reasons</w:t>
      </w:r>
      <w:del w:id="187" w:author="Budziński Jan (STUD)" w:date="2020-12-22T03:50:00Z">
        <w:r w:rsidRPr="00443EB1" w:rsidDel="00443EB1">
          <w:rPr>
            <w:rFonts w:ascii="Palatino Linotype" w:hAnsi="Palatino Linotype"/>
            <w:sz w:val="20"/>
            <w:lang w:val="en" w:eastAsia="pl-PL"/>
          </w:rPr>
          <w:delText>,</w:delText>
        </w:r>
      </w:del>
      <w:r w:rsidRPr="00443EB1">
        <w:rPr>
          <w:rFonts w:ascii="Palatino Linotype" w:hAnsi="Palatino Linotype"/>
          <w:sz w:val="20"/>
          <w:lang w:val="en" w:eastAsia="pl-PL"/>
        </w:rPr>
        <w:t xml:space="preserve"> why Poles should protect their patents abroad is to fully secure their property interests. If a person submitting </w:t>
      </w:r>
      <w:del w:id="188" w:author="Budziński Jan (STUD)" w:date="2020-12-22T04:02:00Z">
        <w:r w:rsidRPr="00443EB1" w:rsidDel="0060174B">
          <w:rPr>
            <w:rFonts w:ascii="Palatino Linotype" w:hAnsi="Palatino Linotype"/>
            <w:sz w:val="20"/>
            <w:lang w:val="en" w:eastAsia="pl-PL"/>
          </w:rPr>
          <w:delText>his</w:delText>
        </w:r>
      </w:del>
      <w:ins w:id="189" w:author="Budziński Jan (STUD)" w:date="2020-12-22T04:02:00Z">
        <w:r w:rsidR="0060174B">
          <w:rPr>
            <w:rFonts w:ascii="Palatino Linotype" w:hAnsi="Palatino Linotype"/>
            <w:sz w:val="20"/>
            <w:lang w:val="en" w:eastAsia="pl-PL"/>
          </w:rPr>
          <w:t>their</w:t>
        </w:r>
      </w:ins>
      <w:r w:rsidRPr="007B430F">
        <w:rPr>
          <w:rFonts w:ascii="Palatino Linotype" w:hAnsi="Palatino Linotype"/>
          <w:sz w:val="20"/>
          <w:lang w:val="en" w:eastAsia="pl-PL"/>
        </w:rPr>
        <w:t xml:space="preserve"> idea to the patent office obtains the exclusive right to it, no one in the countries where it </w:t>
      </w:r>
      <w:del w:id="190" w:author="Budziński Jan (STUD)" w:date="2020-12-22T04:02:00Z">
        <w:r w:rsidRPr="00443EB1" w:rsidDel="0060174B">
          <w:rPr>
            <w:rFonts w:ascii="Palatino Linotype" w:hAnsi="Palatino Linotype"/>
            <w:sz w:val="20"/>
            <w:lang w:val="en" w:eastAsia="pl-PL"/>
          </w:rPr>
          <w:delText xml:space="preserve">will </w:delText>
        </w:r>
      </w:del>
      <w:ins w:id="191" w:author="Budziński Jan (STUD)" w:date="2020-12-22T04:02:00Z">
        <w:r w:rsidR="0060174B">
          <w:rPr>
            <w:rFonts w:ascii="Palatino Linotype" w:hAnsi="Palatino Linotype"/>
            <w:sz w:val="20"/>
            <w:lang w:val="en" w:eastAsia="pl-PL"/>
          </w:rPr>
          <w:t xml:space="preserve">is </w:t>
        </w:r>
      </w:ins>
      <w:del w:id="192" w:author="Budziński Jan (STUD)" w:date="2020-12-22T04:02:00Z">
        <w:r w:rsidRPr="00443EB1" w:rsidDel="0060174B">
          <w:rPr>
            <w:rFonts w:ascii="Palatino Linotype" w:hAnsi="Palatino Linotype"/>
            <w:sz w:val="20"/>
            <w:lang w:val="en" w:eastAsia="pl-PL"/>
          </w:rPr>
          <w:delText xml:space="preserve">be </w:delText>
        </w:r>
      </w:del>
      <w:r w:rsidRPr="00443EB1">
        <w:rPr>
          <w:rFonts w:ascii="Palatino Linotype" w:hAnsi="Palatino Linotype"/>
          <w:sz w:val="20"/>
          <w:lang w:val="en" w:eastAsia="pl-PL"/>
        </w:rPr>
        <w:t xml:space="preserve">announced </w:t>
      </w:r>
      <w:del w:id="193" w:author="Budziński Jan (STUD)" w:date="2020-12-22T04:02:00Z">
        <w:r w:rsidRPr="00443EB1" w:rsidDel="0060174B">
          <w:rPr>
            <w:rFonts w:ascii="Palatino Linotype" w:hAnsi="Palatino Linotype"/>
            <w:sz w:val="20"/>
            <w:lang w:val="en" w:eastAsia="pl-PL"/>
          </w:rPr>
          <w:delText xml:space="preserve">will </w:delText>
        </w:r>
      </w:del>
      <w:ins w:id="194" w:author="Budziński Jan (STUD)" w:date="2020-12-22T04:02:00Z">
        <w:r w:rsidR="0060174B">
          <w:rPr>
            <w:rFonts w:ascii="Palatino Linotype" w:hAnsi="Palatino Linotype"/>
            <w:sz w:val="20"/>
            <w:lang w:val="en" w:eastAsia="pl-PL"/>
          </w:rPr>
          <w:t>will</w:t>
        </w:r>
        <w:r w:rsidR="0060174B" w:rsidRPr="007B430F">
          <w:rPr>
            <w:rFonts w:ascii="Palatino Linotype" w:hAnsi="Palatino Linotype"/>
            <w:sz w:val="20"/>
            <w:lang w:val="en" w:eastAsia="pl-PL"/>
          </w:rPr>
          <w:t xml:space="preserve"> </w:t>
        </w:r>
      </w:ins>
      <w:r w:rsidRPr="00443EB1">
        <w:rPr>
          <w:rFonts w:ascii="Palatino Linotype" w:hAnsi="Palatino Linotype"/>
          <w:sz w:val="20"/>
          <w:lang w:val="en" w:eastAsia="pl-PL"/>
        </w:rPr>
        <w:t xml:space="preserve">be able to use it for their own purposes. This </w:t>
      </w:r>
      <w:del w:id="195" w:author="Budziński Jan (STUD)" w:date="2020-12-22T04:02:00Z">
        <w:r w:rsidRPr="00443EB1" w:rsidDel="0060174B">
          <w:rPr>
            <w:rFonts w:ascii="Palatino Linotype" w:hAnsi="Palatino Linotype"/>
            <w:sz w:val="20"/>
            <w:lang w:val="en" w:eastAsia="pl-PL"/>
          </w:rPr>
          <w:delText xml:space="preserve">will </w:delText>
        </w:r>
      </w:del>
      <w:ins w:id="196" w:author="Budziński Jan (STUD)" w:date="2020-12-22T04:02:00Z">
        <w:r w:rsidR="0060174B">
          <w:rPr>
            <w:rFonts w:ascii="Palatino Linotype" w:hAnsi="Palatino Linotype"/>
            <w:sz w:val="20"/>
            <w:lang w:val="en" w:eastAsia="pl-PL"/>
          </w:rPr>
          <w:t>would</w:t>
        </w:r>
        <w:r w:rsidR="0060174B" w:rsidRPr="007B430F">
          <w:rPr>
            <w:rFonts w:ascii="Palatino Linotype" w:hAnsi="Palatino Linotype"/>
            <w:sz w:val="20"/>
            <w:lang w:val="en" w:eastAsia="pl-PL"/>
          </w:rPr>
          <w:t xml:space="preserve"> </w:t>
        </w:r>
      </w:ins>
      <w:r w:rsidRPr="00443EB1">
        <w:rPr>
          <w:rFonts w:ascii="Palatino Linotype" w:hAnsi="Palatino Linotype"/>
          <w:sz w:val="20"/>
          <w:lang w:val="en" w:eastAsia="pl-PL"/>
        </w:rPr>
        <w:t xml:space="preserve">give the owner the opportunity to fully use </w:t>
      </w:r>
      <w:del w:id="197" w:author="Budziński Jan (STUD)" w:date="2020-12-22T04:03:00Z">
        <w:r w:rsidRPr="00443EB1" w:rsidDel="0060174B">
          <w:rPr>
            <w:rFonts w:ascii="Palatino Linotype" w:hAnsi="Palatino Linotype"/>
            <w:sz w:val="20"/>
            <w:lang w:val="en" w:eastAsia="pl-PL"/>
          </w:rPr>
          <w:delText xml:space="preserve">his </w:delText>
        </w:r>
      </w:del>
      <w:ins w:id="198" w:author="Budziński Jan (STUD)" w:date="2020-12-22T04:03:00Z">
        <w:r w:rsidR="0060174B">
          <w:rPr>
            <w:rFonts w:ascii="Palatino Linotype" w:hAnsi="Palatino Linotype"/>
            <w:sz w:val="20"/>
            <w:lang w:val="en" w:eastAsia="pl-PL"/>
          </w:rPr>
          <w:t>their</w:t>
        </w:r>
        <w:r w:rsidR="0060174B" w:rsidRPr="007B430F">
          <w:rPr>
            <w:rFonts w:ascii="Palatino Linotype" w:hAnsi="Palatino Linotype"/>
            <w:sz w:val="20"/>
            <w:lang w:val="en" w:eastAsia="pl-PL"/>
          </w:rPr>
          <w:t xml:space="preserve"> </w:t>
        </w:r>
      </w:ins>
      <w:r w:rsidRPr="00443EB1">
        <w:rPr>
          <w:rFonts w:ascii="Palatino Linotype" w:hAnsi="Palatino Linotype"/>
          <w:sz w:val="20"/>
          <w:lang w:val="en" w:eastAsia="pl-PL"/>
        </w:rPr>
        <w:t>own idea and earn on it while the patent protection is in effect. Another reason for international patenting is the possible lower total cost of the entire operation. In the PCT procedure, the notification is automatically searched and processed, which allows for</w:t>
      </w:r>
      <w:del w:id="199" w:author="Budziński Jan (STUD)" w:date="2020-12-22T04:04:00Z">
        <w:r w:rsidRPr="00443EB1" w:rsidDel="0060174B">
          <w:rPr>
            <w:rFonts w:ascii="Palatino Linotype" w:hAnsi="Palatino Linotype"/>
            <w:sz w:val="20"/>
            <w:lang w:val="en" w:eastAsia="pl-PL"/>
          </w:rPr>
          <w:delText xml:space="preserve"> a</w:delText>
        </w:r>
      </w:del>
      <w:r w:rsidRPr="00443EB1">
        <w:rPr>
          <w:rFonts w:ascii="Palatino Linotype" w:hAnsi="Palatino Linotype"/>
          <w:sz w:val="20"/>
          <w:lang w:val="en" w:eastAsia="pl-PL"/>
        </w:rPr>
        <w:t xml:space="preserve"> faster determination of the scope of protection against higher costs. Initially, the entire application is more expensive, but thanks to the simplification of the procedure, the final cost c</w:t>
      </w:r>
      <w:ins w:id="200" w:author="Budziński Jan (STUD)" w:date="2020-12-22T04:04:00Z">
        <w:r w:rsidR="0060174B">
          <w:rPr>
            <w:rFonts w:ascii="Palatino Linotype" w:hAnsi="Palatino Linotype"/>
            <w:sz w:val="20"/>
            <w:lang w:val="en" w:eastAsia="pl-PL"/>
          </w:rPr>
          <w:t>an</w:t>
        </w:r>
      </w:ins>
      <w:del w:id="201" w:author="Budziński Jan (STUD)" w:date="2020-12-22T04:04:00Z">
        <w:r w:rsidRPr="00443EB1" w:rsidDel="0060174B">
          <w:rPr>
            <w:rFonts w:ascii="Palatino Linotype" w:hAnsi="Palatino Linotype"/>
            <w:sz w:val="20"/>
            <w:lang w:val="en" w:eastAsia="pl-PL"/>
          </w:rPr>
          <w:delText>an</w:delText>
        </w:r>
      </w:del>
      <w:r w:rsidRPr="00443EB1">
        <w:rPr>
          <w:rFonts w:ascii="Palatino Linotype" w:hAnsi="Palatino Linotype"/>
          <w:sz w:val="20"/>
          <w:lang w:val="en" w:eastAsia="pl-PL"/>
        </w:rPr>
        <w:t xml:space="preserve"> be much lower.</w:t>
      </w:r>
    </w:p>
    <w:p w14:paraId="6C410A0D" w14:textId="77777777" w:rsidR="0060174B" w:rsidRPr="007B430F" w:rsidRDefault="0060174B">
      <w:pPr>
        <w:spacing w:line="260" w:lineRule="atLeast"/>
        <w:ind w:left="420"/>
        <w:rPr>
          <w:ins w:id="202" w:author="Budziński Jan (STUD)" w:date="2020-12-22T04:03:00Z"/>
          <w:rFonts w:ascii="Palatino Linotype" w:hAnsi="Palatino Linotype"/>
          <w:sz w:val="20"/>
          <w:lang w:val="en" w:eastAsia="pl-PL"/>
        </w:rPr>
        <w:pPrChange w:id="203" w:author="Budziński Jan (STUD)" w:date="2020-12-22T03:49:00Z">
          <w:pPr>
            <w:spacing w:line="260" w:lineRule="atLeast"/>
            <w:ind w:firstLine="425"/>
          </w:pPr>
        </w:pPrChange>
      </w:pPr>
    </w:p>
    <w:p w14:paraId="0A18F4B8" w14:textId="77777777" w:rsidR="005809EB" w:rsidRPr="007B430F" w:rsidDel="0060174B" w:rsidRDefault="005809EB">
      <w:pPr>
        <w:spacing w:line="260" w:lineRule="atLeast"/>
        <w:rPr>
          <w:del w:id="204" w:author="Budziński Jan (STUD)" w:date="2020-12-22T04:03:00Z"/>
          <w:rFonts w:ascii="Palatino Linotype" w:hAnsi="Palatino Linotype"/>
          <w:sz w:val="20"/>
          <w:lang w:val="en" w:eastAsia="pl-PL"/>
        </w:rPr>
        <w:pPrChange w:id="205" w:author="Richard" w:date="2020-12-20T22:41:00Z">
          <w:pPr>
            <w:spacing w:line="260" w:lineRule="atLeast"/>
            <w:ind w:firstLine="425"/>
          </w:pPr>
        </w:pPrChange>
      </w:pPr>
    </w:p>
    <w:p w14:paraId="4F9595A7" w14:textId="77777777" w:rsidR="00443EB1" w:rsidRPr="007B430F" w:rsidRDefault="00443EB1">
      <w:pPr>
        <w:spacing w:line="260" w:lineRule="atLeast"/>
        <w:ind w:left="420"/>
        <w:rPr>
          <w:ins w:id="206" w:author="Budziński Jan (STUD)" w:date="2020-12-22T03:48:00Z"/>
          <w:lang w:val="en" w:eastAsia="pl-PL"/>
        </w:rPr>
        <w:pPrChange w:id="207" w:author="Budziński Jan (STUD)" w:date="2020-12-22T04:03:00Z">
          <w:pPr>
            <w:pStyle w:val="MDPI23heading3"/>
          </w:pPr>
        </w:pPrChange>
      </w:pPr>
    </w:p>
    <w:p w14:paraId="32ECC77A" w14:textId="41B81F4D" w:rsidR="0030449C" w:rsidRPr="002E164F" w:rsidDel="00443EB1" w:rsidRDefault="0030449C" w:rsidP="00443EB1">
      <w:pPr>
        <w:pStyle w:val="MDPI23heading3"/>
        <w:rPr>
          <w:del w:id="208" w:author="Budziński Jan (STUD)" w:date="2020-12-22T03:48:00Z"/>
          <w:szCs w:val="20"/>
          <w:lang w:val="en" w:eastAsia="pl-PL"/>
        </w:rPr>
      </w:pPr>
      <w:r w:rsidRPr="002E164F">
        <w:rPr>
          <w:lang w:val="en" w:eastAsia="pl-PL"/>
        </w:rPr>
        <w:t>Differences between patent rights</w:t>
      </w:r>
    </w:p>
    <w:p w14:paraId="15D68FC1" w14:textId="77777777" w:rsidR="00443EB1" w:rsidRPr="002E164F" w:rsidRDefault="00443EB1">
      <w:pPr>
        <w:pStyle w:val="MDPI23heading3"/>
        <w:rPr>
          <w:ins w:id="209" w:author="Budziński Jan (STUD)" w:date="2020-12-22T03:48:00Z"/>
          <w:lang w:val="en" w:eastAsia="pl-PL"/>
        </w:rPr>
        <w:pPrChange w:id="210" w:author="Richard" w:date="2020-12-21T00:04:00Z">
          <w:pPr>
            <w:spacing w:line="260" w:lineRule="atLeast"/>
          </w:pPr>
        </w:pPrChange>
      </w:pPr>
    </w:p>
    <w:p w14:paraId="5C43D709" w14:textId="74C77FB3" w:rsidR="002323CF" w:rsidRPr="002E164F" w:rsidRDefault="005809EB">
      <w:pPr>
        <w:pStyle w:val="MDPI23heading3"/>
        <w:ind w:left="420"/>
        <w:rPr>
          <w:ins w:id="211" w:author="Richard" w:date="2020-12-20T22:53:00Z"/>
          <w:lang w:val="en" w:eastAsia="pl-PL"/>
        </w:rPr>
        <w:pPrChange w:id="212" w:author="Budziński Jan (STUD)" w:date="2020-12-22T04:03:00Z">
          <w:pPr>
            <w:spacing w:line="260" w:lineRule="atLeast"/>
            <w:ind w:firstLine="425"/>
          </w:pPr>
        </w:pPrChange>
      </w:pPr>
      <w:r w:rsidRPr="002E164F">
        <w:rPr>
          <w:noProof/>
          <w:szCs w:val="20"/>
        </w:rPr>
        <mc:AlternateContent>
          <mc:Choice Requires="wps">
            <w:drawing>
              <wp:anchor distT="0" distB="0" distL="114300" distR="114300" simplePos="0" relativeHeight="251660288" behindDoc="1" locked="0" layoutInCell="1" allowOverlap="1" wp14:anchorId="71784662" wp14:editId="721ED50F">
                <wp:simplePos x="0" y="0"/>
                <wp:positionH relativeFrom="margin">
                  <wp:posOffset>3631565</wp:posOffset>
                </wp:positionH>
                <wp:positionV relativeFrom="paragraph">
                  <wp:posOffset>1963420</wp:posOffset>
                </wp:positionV>
                <wp:extent cx="2388235" cy="466725"/>
                <wp:effectExtent l="0" t="0" r="0" b="9525"/>
                <wp:wrapTight wrapText="bothSides">
                  <wp:wrapPolygon edited="0">
                    <wp:start x="0" y="0"/>
                    <wp:lineTo x="0" y="21159"/>
                    <wp:lineTo x="21365" y="21159"/>
                    <wp:lineTo x="21365" y="0"/>
                    <wp:lineTo x="0" y="0"/>
                  </wp:wrapPolygon>
                </wp:wrapTight>
                <wp:docPr id="3" name="Pole tekstowe 3"/>
                <wp:cNvGraphicFramePr/>
                <a:graphic xmlns:a="http://schemas.openxmlformats.org/drawingml/2006/main">
                  <a:graphicData uri="http://schemas.microsoft.com/office/word/2010/wordprocessingShape">
                    <wps:wsp>
                      <wps:cNvSpPr txBox="1"/>
                      <wps:spPr>
                        <a:xfrm>
                          <a:off x="0" y="0"/>
                          <a:ext cx="2388235" cy="466725"/>
                        </a:xfrm>
                        <a:prstGeom prst="rect">
                          <a:avLst/>
                        </a:prstGeom>
                        <a:solidFill>
                          <a:prstClr val="white"/>
                        </a:solidFill>
                        <a:ln>
                          <a:noFill/>
                        </a:ln>
                      </wps:spPr>
                      <wps:txbx>
                        <w:txbxContent>
                          <w:p w14:paraId="05D9946B" w14:textId="55B3E260" w:rsidR="005809EB" w:rsidRDefault="005809EB">
                            <w:pPr>
                              <w:pStyle w:val="Legenda"/>
                              <w:spacing w:after="0"/>
                              <w:rPr>
                                <w:ins w:id="213" w:author="Richard" w:date="2020-12-20T22:48:00Z"/>
                                <w:rFonts w:ascii="Palatino Linotype" w:eastAsia="Times New Roman" w:hAnsi="Palatino Linotype" w:cs="Times New Roman"/>
                                <w:noProof/>
                                <w:color w:val="000000"/>
                                <w:sz w:val="20"/>
                                <w:szCs w:val="20"/>
                                <w:lang w:val="en"/>
                              </w:rPr>
                              <w:pPrChange w:id="214" w:author="Richard" w:date="2020-12-20T22:49:00Z">
                                <w:pPr>
                                  <w:pStyle w:val="Legenda"/>
                                </w:pPr>
                              </w:pPrChange>
                            </w:pPr>
                            <w:ins w:id="215" w:author="Richard" w:date="2020-12-20T22:48:00Z">
                              <w:r>
                                <w:rPr>
                                  <w:rFonts w:ascii="Palatino Linotype" w:eastAsia="Times New Roman" w:hAnsi="Palatino Linotype" w:cs="Times New Roman"/>
                                  <w:noProof/>
                                  <w:color w:val="000000"/>
                                  <w:sz w:val="20"/>
                                  <w:szCs w:val="20"/>
                                  <w:lang w:val="en"/>
                                </w:rPr>
                                <w:t>Chart 1</w:t>
                              </w:r>
                            </w:ins>
                          </w:p>
                          <w:p w14:paraId="3DCFDD32" w14:textId="520ADD53" w:rsidR="0030449C" w:rsidRPr="00295842" w:rsidRDefault="0030449C">
                            <w:pPr>
                              <w:pStyle w:val="Legenda"/>
                              <w:spacing w:after="0"/>
                              <w:rPr>
                                <w:rFonts w:ascii="Palatino Linotype" w:eastAsia="Times New Roman" w:hAnsi="Palatino Linotype" w:cs="Times New Roman"/>
                                <w:noProof/>
                                <w:color w:val="000000"/>
                                <w:sz w:val="20"/>
                                <w:szCs w:val="20"/>
                                <w:lang w:val="en"/>
                              </w:rPr>
                              <w:pPrChange w:id="216" w:author="Richard" w:date="2020-12-20T22:49:00Z">
                                <w:pPr>
                                  <w:pStyle w:val="Legenda"/>
                                </w:pPr>
                              </w:pPrChange>
                            </w:pPr>
                            <w:r w:rsidRPr="008C255D">
                              <w:rPr>
                                <w:rFonts w:ascii="Palatino Linotype" w:eastAsia="Times New Roman" w:hAnsi="Palatino Linotype" w:cs="Times New Roman"/>
                                <w:noProof/>
                                <w:color w:val="000000"/>
                                <w:sz w:val="20"/>
                                <w:szCs w:val="20"/>
                                <w:lang w:val="en"/>
                              </w:rPr>
                              <w:t>https://jvwf.pl/ile-kosztuje-uzyskanie-patentu/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784662" id="_x0000_t202" coordsize="21600,21600" o:spt="202" path="m,l,21600r21600,l21600,xe">
                <v:stroke joinstyle="miter"/>
                <v:path gradientshapeok="t" o:connecttype="rect"/>
              </v:shapetype>
              <v:shape id="Pole tekstowe 3" o:spid="_x0000_s1026" type="#_x0000_t202" style="position:absolute;left:0;text-align:left;margin-left:285.95pt;margin-top:154.6pt;width:188.05pt;height:36.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" stroked="f">
                <v:textbox inset="0,0,0,0">
                  <w:txbxContent>
                    <w:p w14:paraId="05D9946B" w14:textId="55B3E260" w:rsidR="005809EB" w:rsidRDefault="005809EB">
                      <w:pPr>
                        <w:pStyle w:val="Legenda"/>
                        <w:spacing w:after="0"/>
                        <w:rPr>
                          <w:ins w:id="441" w:author="Richard" w:date="2020-12-20T22:48:00Z"/>
                          <w:rFonts w:ascii="Palatino Linotype" w:eastAsia="Times New Roman" w:hAnsi="Palatino Linotype" w:cs="Times New Roman"/>
                          <w:noProof/>
                          <w:color w:val="000000"/>
                          <w:sz w:val="20"/>
                          <w:szCs w:val="20"/>
                          <w:lang w:val="en"/>
                        </w:rPr>
                        <w:pPrChange w:id="442" w:author="Richard" w:date="2020-12-20T22:49:00Z">
                          <w:pPr>
                            <w:pStyle w:val="Legenda"/>
                          </w:pPr>
                        </w:pPrChange>
                      </w:pPr>
                      <w:ins w:id="443" w:author="Richard" w:date="2020-12-20T22:48:00Z">
                        <w:r>
                          <w:rPr>
                            <w:rFonts w:ascii="Palatino Linotype" w:eastAsia="Times New Roman" w:hAnsi="Palatino Linotype" w:cs="Times New Roman"/>
                            <w:noProof/>
                            <w:color w:val="000000"/>
                            <w:sz w:val="20"/>
                            <w:szCs w:val="20"/>
                            <w:lang w:val="en"/>
                          </w:rPr>
                          <w:t>Chart 1</w:t>
                        </w:r>
                      </w:ins>
                    </w:p>
                    <w:p w14:paraId="3DCFDD32" w14:textId="520ADD53" w:rsidR="0030449C" w:rsidRPr="00295842" w:rsidRDefault="0030449C">
                      <w:pPr>
                        <w:pStyle w:val="Legenda"/>
                        <w:spacing w:after="0"/>
                        <w:rPr>
                          <w:rFonts w:ascii="Palatino Linotype" w:eastAsia="Times New Roman" w:hAnsi="Palatino Linotype" w:cs="Times New Roman"/>
                          <w:noProof/>
                          <w:color w:val="000000"/>
                          <w:sz w:val="20"/>
                          <w:szCs w:val="20"/>
                          <w:lang w:val="en"/>
                        </w:rPr>
                        <w:pPrChange w:id="444" w:author="Richard" w:date="2020-12-20T22:49:00Z">
                          <w:pPr>
                            <w:pStyle w:val="Legenda"/>
                          </w:pPr>
                        </w:pPrChange>
                      </w:pPr>
                      <w:r w:rsidRPr="008C255D">
                        <w:rPr>
                          <w:rFonts w:ascii="Palatino Linotype" w:eastAsia="Times New Roman" w:hAnsi="Palatino Linotype" w:cs="Times New Roman"/>
                          <w:noProof/>
                          <w:color w:val="000000"/>
                          <w:sz w:val="20"/>
                          <w:szCs w:val="20"/>
                          <w:lang w:val="en"/>
                        </w:rPr>
                        <w:t>https://jvwf.pl/ile-kosztuje-uzyskanie-patentu/</w:t>
                      </w:r>
                    </w:p>
                  </w:txbxContent>
                </v:textbox>
                <w10:wrap type="tight" anchorx="margin"/>
              </v:shape>
            </w:pict>
          </mc:Fallback>
        </mc:AlternateContent>
      </w:r>
      <w:commentRangeStart w:id="217"/>
      <w:r w:rsidRPr="002E164F">
        <w:rPr>
          <w:noProof/>
          <w:szCs w:val="20"/>
          <w:lang w:val="en" w:eastAsia="pl-PL"/>
        </w:rPr>
        <w:drawing>
          <wp:anchor distT="0" distB="0" distL="114300" distR="114300" simplePos="0" relativeHeight="251659264" behindDoc="1" locked="0" layoutInCell="1" allowOverlap="1" wp14:anchorId="2D541961" wp14:editId="3A1421E5">
            <wp:simplePos x="0" y="0"/>
            <wp:positionH relativeFrom="margin">
              <wp:align>right</wp:align>
            </wp:positionH>
            <wp:positionV relativeFrom="paragraph">
              <wp:posOffset>23495</wp:posOffset>
            </wp:positionV>
            <wp:extent cx="1958454" cy="1958454"/>
            <wp:effectExtent l="0" t="0" r="3810" b="3810"/>
            <wp:wrapTight wrapText="bothSides">
              <wp:wrapPolygon edited="0">
                <wp:start x="0" y="0"/>
                <wp:lineTo x="0" y="21432"/>
                <wp:lineTo x="21432" y="21432"/>
                <wp:lineTo x="21432" y="0"/>
                <wp:lineTo x="0" y="0"/>
              </wp:wrapPolygon>
            </wp:wrapTight>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58454" cy="1958454"/>
                    </a:xfrm>
                    <a:prstGeom prst="rect">
                      <a:avLst/>
                    </a:prstGeom>
                  </pic:spPr>
                </pic:pic>
              </a:graphicData>
            </a:graphic>
            <wp14:sizeRelH relativeFrom="page">
              <wp14:pctWidth>0</wp14:pctWidth>
            </wp14:sizeRelH>
            <wp14:sizeRelV relativeFrom="page">
              <wp14:pctHeight>0</wp14:pctHeight>
            </wp14:sizeRelV>
          </wp:anchor>
        </w:drawing>
      </w:r>
      <w:commentRangeEnd w:id="217"/>
      <w:r w:rsidRPr="002E164F">
        <w:rPr>
          <w:rStyle w:val="Odwoaniedokomentarza"/>
          <w:sz w:val="20"/>
          <w:szCs w:val="20"/>
        </w:rPr>
        <w:commentReference w:id="217"/>
      </w:r>
      <w:del w:id="218" w:author="Budziński Jan (STUD)" w:date="2020-12-22T03:48:00Z">
        <w:r w:rsidR="0030449C" w:rsidRPr="002E164F" w:rsidDel="00443EB1">
          <w:rPr>
            <w:szCs w:val="20"/>
          </w:rPr>
          <w:delText xml:space="preserve"> </w:delText>
        </w:r>
      </w:del>
      <w:r w:rsidR="0030449C" w:rsidRPr="002E164F">
        <w:rPr>
          <w:noProof/>
          <w:szCs w:val="20"/>
          <w:lang w:val="en" w:eastAsia="pl-PL"/>
        </w:rPr>
        <w:t xml:space="preserve">All countries have their own separate procedure for checking and publishing a patent in their territory. </w:t>
      </w:r>
      <w:r w:rsidR="0030449C" w:rsidRPr="002E164F">
        <w:rPr>
          <w:szCs w:val="20"/>
          <w:lang w:val="en" w:eastAsia="pl-PL"/>
        </w:rPr>
        <w:t xml:space="preserve">For example, </w:t>
      </w:r>
      <w:del w:id="219" w:author="Budziński Jan (STUD)" w:date="2020-12-22T04:05:00Z">
        <w:r w:rsidR="0030449C" w:rsidRPr="002E164F" w:rsidDel="0060174B">
          <w:rPr>
            <w:szCs w:val="20"/>
            <w:lang w:val="en" w:eastAsia="pl-PL"/>
          </w:rPr>
          <w:delText>I will</w:delText>
        </w:r>
      </w:del>
      <w:ins w:id="220" w:author="Budziński Jan (STUD)" w:date="2020-12-22T04:05:00Z">
        <w:r w:rsidR="0060174B">
          <w:rPr>
            <w:szCs w:val="20"/>
            <w:lang w:val="en" w:eastAsia="pl-PL"/>
          </w:rPr>
          <w:t>let’s</w:t>
        </w:r>
      </w:ins>
      <w:r w:rsidR="0030449C" w:rsidRPr="007B430F">
        <w:rPr>
          <w:szCs w:val="20"/>
          <w:lang w:val="en" w:eastAsia="pl-PL"/>
        </w:rPr>
        <w:t xml:space="preserve"> compare patent rights in Poland, the United States and </w:t>
      </w:r>
      <w:r w:rsidR="0030449C" w:rsidRPr="002E164F">
        <w:rPr>
          <w:szCs w:val="20"/>
          <w:lang w:val="en" w:eastAsia="pl-PL"/>
        </w:rPr>
        <w:t xml:space="preserve">Europe. Each of them has its own Patent Office, which issues a certificate of possession. However, there is a difference between each of these </w:t>
      </w:r>
      <w:del w:id="221" w:author="Budziński Jan (STUD)" w:date="2020-12-22T04:05:00Z">
        <w:r w:rsidR="0030449C" w:rsidRPr="002E164F" w:rsidDel="0060174B">
          <w:rPr>
            <w:szCs w:val="20"/>
            <w:lang w:val="en" w:eastAsia="pl-PL"/>
          </w:rPr>
          <w:delText>countries</w:delText>
        </w:r>
      </w:del>
      <w:ins w:id="222" w:author="Budziński Jan (STUD)" w:date="2020-12-22T04:05:00Z">
        <w:r w:rsidR="0060174B">
          <w:rPr>
            <w:szCs w:val="20"/>
            <w:lang w:val="en" w:eastAsia="pl-PL"/>
          </w:rPr>
          <w:t>entities</w:t>
        </w:r>
      </w:ins>
      <w:r w:rsidR="0030449C" w:rsidRPr="007B430F">
        <w:rPr>
          <w:szCs w:val="20"/>
          <w:lang w:val="en" w:eastAsia="pl-PL"/>
        </w:rPr>
        <w:t xml:space="preserve">, including </w:t>
      </w:r>
      <w:del w:id="223" w:author="Budziński Jan (STUD)" w:date="2020-12-22T04:05:00Z">
        <w:r w:rsidR="0030449C" w:rsidRPr="002E164F" w:rsidDel="0060174B">
          <w:rPr>
            <w:szCs w:val="20"/>
            <w:lang w:val="en" w:eastAsia="pl-PL"/>
          </w:rPr>
          <w:delText xml:space="preserve">in </w:delText>
        </w:r>
      </w:del>
      <w:r w:rsidR="0030449C" w:rsidRPr="002E164F">
        <w:rPr>
          <w:szCs w:val="20"/>
          <w:lang w:val="en" w:eastAsia="pl-PL"/>
        </w:rPr>
        <w:t>the price of the patent and the procedure for obtaining it.</w:t>
      </w:r>
      <w:r w:rsidR="0030449C" w:rsidRPr="002E164F">
        <w:rPr>
          <w:szCs w:val="20"/>
        </w:rPr>
        <w:t xml:space="preserve"> </w:t>
      </w:r>
      <w:r w:rsidR="0030449C" w:rsidRPr="002E164F">
        <w:rPr>
          <w:szCs w:val="20"/>
          <w:lang w:val="en" w:eastAsia="pl-PL"/>
        </w:rPr>
        <w:t>By far the most expensive patent route is the one in the United States, while Poland is one of the cheaper ones that can be found elsewhere in the world (see the chart opposite). The main difference between these entities is the path that the patent must travel from submitting the application to issuing the declaration. In the United States, due to the numerous legal complexities and possible revocations, the time to obtain a patent can</w:t>
      </w:r>
      <w:ins w:id="224" w:author="Budziński Jan (STUD)" w:date="2020-12-22T04:06:00Z">
        <w:r w:rsidR="0060174B">
          <w:rPr>
            <w:szCs w:val="20"/>
            <w:lang w:val="en" w:eastAsia="pl-PL"/>
          </w:rPr>
          <w:t xml:space="preserve"> come out to</w:t>
        </w:r>
      </w:ins>
      <w:r w:rsidR="0030449C" w:rsidRPr="007B430F">
        <w:rPr>
          <w:szCs w:val="20"/>
          <w:lang w:val="en" w:eastAsia="pl-PL"/>
        </w:rPr>
        <w:t xml:space="preserve"> be very long. On the other hand, in Poland and Europe, this procedure is simpler, faster</w:t>
      </w:r>
      <w:ins w:id="225" w:author="Budziński Jan (STUD)" w:date="2020-12-22T04:07:00Z">
        <w:r w:rsidR="0060174B">
          <w:rPr>
            <w:szCs w:val="20"/>
            <w:lang w:val="en" w:eastAsia="pl-PL"/>
          </w:rPr>
          <w:t>,</w:t>
        </w:r>
      </w:ins>
      <w:r w:rsidR="0030449C" w:rsidRPr="007B430F">
        <w:rPr>
          <w:szCs w:val="20"/>
          <w:lang w:val="en" w:eastAsia="pl-PL"/>
        </w:rPr>
        <w:t xml:space="preserve"> and reduces the number of times in the relevant courts to a minimum.</w:t>
      </w:r>
      <w:del w:id="226" w:author="Richard" w:date="2020-12-20T22:53:00Z">
        <w:r w:rsidR="0030449C" w:rsidRPr="002E164F" w:rsidDel="002323CF">
          <w:rPr>
            <w:szCs w:val="20"/>
            <w:lang w:val="en" w:eastAsia="pl-PL"/>
          </w:rPr>
          <w:delText xml:space="preserve"> </w:delText>
        </w:r>
      </w:del>
    </w:p>
    <w:p w14:paraId="0FF20D93" w14:textId="77777777" w:rsidR="002323CF" w:rsidRPr="00443EB1" w:rsidRDefault="002323CF">
      <w:pPr>
        <w:spacing w:line="260" w:lineRule="atLeast"/>
        <w:rPr>
          <w:rFonts w:ascii="Palatino Linotype" w:hAnsi="Palatino Linotype"/>
          <w:sz w:val="20"/>
          <w:lang w:val="en" w:eastAsia="pl-PL"/>
        </w:rPr>
        <w:pPrChange w:id="227" w:author="Richard" w:date="2020-12-20T22:53:00Z">
          <w:pPr>
            <w:spacing w:line="260" w:lineRule="atLeast"/>
            <w:ind w:firstLine="425"/>
          </w:pPr>
        </w:pPrChange>
      </w:pPr>
    </w:p>
    <w:p w14:paraId="55AF4D2E" w14:textId="0AEACFF4" w:rsidR="0030449C" w:rsidRPr="00443EB1" w:rsidRDefault="0030449C">
      <w:pPr>
        <w:pStyle w:val="MDPI23heading3"/>
        <w:rPr>
          <w:lang w:val="en" w:eastAsia="pl-PL"/>
          <w:rPrChange w:id="228" w:author="Budziński Jan (STUD)" w:date="2020-12-22T03:52:00Z">
            <w:rPr>
              <w:rFonts w:ascii="Palatino Linotype" w:hAnsi="Palatino Linotype"/>
              <w:b/>
              <w:bCs/>
              <w:sz w:val="20"/>
              <w:lang w:val="en" w:eastAsia="pl-PL"/>
            </w:rPr>
          </w:rPrChange>
        </w:rPr>
        <w:pPrChange w:id="229" w:author="Richard" w:date="2020-12-21T00:04:00Z">
          <w:pPr>
            <w:spacing w:line="260" w:lineRule="atLeast"/>
          </w:pPr>
        </w:pPrChange>
      </w:pPr>
      <w:r w:rsidRPr="00443EB1">
        <w:rPr>
          <w:szCs w:val="20"/>
          <w:lang w:val="en" w:eastAsia="pl-PL"/>
          <w:rPrChange w:id="230" w:author="Budziński Jan (STUD)" w:date="2020-12-22T03:52:00Z">
            <w:rPr>
              <w:b/>
              <w:bCs/>
              <w:lang w:val="en" w:eastAsia="pl-PL"/>
            </w:rPr>
          </w:rPrChange>
        </w:rPr>
        <w:t>Patent and The Internet</w:t>
      </w:r>
    </w:p>
    <w:p w14:paraId="4130CE1B" w14:textId="2EF3E1A7" w:rsidR="0030449C" w:rsidRPr="00443EB1" w:rsidRDefault="0030449C">
      <w:pPr>
        <w:spacing w:line="260" w:lineRule="atLeast"/>
        <w:ind w:left="420"/>
        <w:rPr>
          <w:ins w:id="231" w:author="Richard" w:date="2020-12-20T22:55:00Z"/>
          <w:rFonts w:ascii="Palatino Linotype" w:hAnsi="Palatino Linotype"/>
          <w:sz w:val="20"/>
          <w:lang w:val="en" w:eastAsia="pl-PL"/>
        </w:rPr>
        <w:pPrChange w:id="232" w:author="Budziński Jan (STUD)" w:date="2020-12-22T04:07:00Z">
          <w:pPr>
            <w:spacing w:line="260" w:lineRule="atLeast"/>
            <w:ind w:firstLine="425"/>
          </w:pPr>
        </w:pPrChange>
      </w:pPr>
      <w:r w:rsidRPr="007B430F">
        <w:rPr>
          <w:rFonts w:ascii="Palatino Linotype" w:hAnsi="Palatino Linotype"/>
          <w:sz w:val="20"/>
          <w:lang w:val="en" w:eastAsia="pl-PL"/>
        </w:rPr>
        <w:t>As we know, the Internet is already common almost all over the world. The wide availability of patent databases has changed the possibilities of companies and the market. A global network makes it easier to sell and buy patent rights, which improve</w:t>
      </w:r>
      <w:r w:rsidRPr="00443EB1">
        <w:rPr>
          <w:rFonts w:ascii="Palatino Linotype" w:hAnsi="Palatino Linotype"/>
          <w:sz w:val="20"/>
          <w:lang w:val="en" w:eastAsia="pl-PL"/>
        </w:rPr>
        <w:t>s the operation of many</w:t>
      </w:r>
      <w:r w:rsidRPr="00443EB1">
        <w:rPr>
          <w:rFonts w:ascii="Palatino Linotype" w:hAnsi="Palatino Linotype"/>
          <w:sz w:val="20"/>
          <w:rPrChange w:id="233" w:author="Budziński Jan (STUD)" w:date="2020-12-22T03:52:00Z">
            <w:rPr/>
          </w:rPrChange>
        </w:rPr>
        <w:t xml:space="preserve"> </w:t>
      </w:r>
      <w:r w:rsidRPr="007B430F">
        <w:rPr>
          <w:rFonts w:ascii="Palatino Linotype" w:hAnsi="Palatino Linotype"/>
          <w:sz w:val="20"/>
          <w:lang w:val="en" w:eastAsia="pl-PL"/>
        </w:rPr>
        <w:t>corporations. The widespread availability of a large amount of innovations that were once very expensive and difficult to access for low-income companies can bridge the gap between them and huge corporations. The Internet can also e</w:t>
      </w:r>
      <w:r w:rsidRPr="00443EB1">
        <w:rPr>
          <w:rFonts w:ascii="Palatino Linotype" w:hAnsi="Palatino Linotype"/>
          <w:sz w:val="20"/>
          <w:lang w:val="en" w:eastAsia="pl-PL"/>
        </w:rPr>
        <w:t xml:space="preserve">ase the burden on national and international patent authorities by making it easier to find and check the innovation of a given project. </w:t>
      </w:r>
      <w:bookmarkStart w:id="234" w:name="_Hlk59400717"/>
      <w:r w:rsidRPr="00443EB1">
        <w:rPr>
          <w:rFonts w:ascii="Palatino Linotype" w:hAnsi="Palatino Linotype"/>
          <w:sz w:val="20"/>
          <w:lang w:val="en" w:eastAsia="pl-PL"/>
        </w:rPr>
        <w:t>The web is not only a treasure trove of already discovered things, but it can also help generate new ideas and projects that help us develop our world and that can be patented</w:t>
      </w:r>
      <w:bookmarkEnd w:id="234"/>
      <w:r w:rsidRPr="00443EB1">
        <w:rPr>
          <w:rFonts w:ascii="Palatino Linotype" w:hAnsi="Palatino Linotype"/>
          <w:sz w:val="20"/>
          <w:lang w:val="en" w:eastAsia="pl-PL"/>
        </w:rPr>
        <w:t xml:space="preserve">. This requires us to be able to use the Internet </w:t>
      </w:r>
      <w:del w:id="235" w:author="Budziński Jan (STUD)" w:date="2020-12-22T04:08:00Z">
        <w:r w:rsidRPr="00443EB1" w:rsidDel="007B430F">
          <w:rPr>
            <w:rFonts w:ascii="Palatino Linotype" w:hAnsi="Palatino Linotype"/>
            <w:sz w:val="20"/>
            <w:lang w:val="en" w:eastAsia="pl-PL"/>
          </w:rPr>
          <w:delText>well</w:delText>
        </w:r>
      </w:del>
      <w:ins w:id="236" w:author="Budziński Jan (STUD)" w:date="2020-12-22T04:08:00Z">
        <w:r w:rsidR="007B430F">
          <w:rPr>
            <w:rFonts w:ascii="Palatino Linotype" w:hAnsi="Palatino Linotype"/>
            <w:sz w:val="20"/>
            <w:lang w:val="en" w:eastAsia="pl-PL"/>
          </w:rPr>
          <w:t>properly</w:t>
        </w:r>
      </w:ins>
      <w:r w:rsidRPr="007B430F">
        <w:rPr>
          <w:rFonts w:ascii="Palatino Linotype" w:hAnsi="Palatino Linotype"/>
          <w:sz w:val="20"/>
          <w:lang w:val="en" w:eastAsia="pl-PL"/>
        </w:rPr>
        <w:t>.</w:t>
      </w:r>
    </w:p>
    <w:p w14:paraId="2E2B282A" w14:textId="77777777" w:rsidR="002323CF" w:rsidRPr="00443EB1" w:rsidRDefault="002323CF">
      <w:pPr>
        <w:spacing w:line="260" w:lineRule="atLeast"/>
        <w:rPr>
          <w:rFonts w:ascii="Palatino Linotype" w:hAnsi="Palatino Linotype"/>
          <w:sz w:val="20"/>
          <w:lang w:val="en" w:eastAsia="pl-PL"/>
        </w:rPr>
        <w:pPrChange w:id="237" w:author="Richard" w:date="2020-12-20T22:55:00Z">
          <w:pPr>
            <w:spacing w:line="260" w:lineRule="atLeast"/>
            <w:ind w:firstLine="425"/>
          </w:pPr>
        </w:pPrChange>
      </w:pPr>
    </w:p>
    <w:p w14:paraId="003A2470" w14:textId="77777777" w:rsidR="0060174B" w:rsidRDefault="0060174B">
      <w:pPr>
        <w:pStyle w:val="MDPI23heading3"/>
        <w:rPr>
          <w:ins w:id="238" w:author="Budziński Jan (STUD)" w:date="2020-12-22T04:03:00Z"/>
          <w:szCs w:val="20"/>
          <w:lang w:val="en" w:eastAsia="pl-PL"/>
        </w:rPr>
      </w:pPr>
    </w:p>
    <w:p w14:paraId="085FA6F9" w14:textId="0FA3211E" w:rsidR="0030449C" w:rsidRPr="00443EB1" w:rsidRDefault="0030449C">
      <w:pPr>
        <w:pStyle w:val="MDPI23heading3"/>
        <w:rPr>
          <w:lang w:val="en" w:eastAsia="pl-PL"/>
          <w:rPrChange w:id="239" w:author="Budziński Jan (STUD)" w:date="2020-12-22T03:52:00Z">
            <w:rPr>
              <w:rFonts w:ascii="Palatino Linotype" w:hAnsi="Palatino Linotype"/>
              <w:b/>
              <w:bCs/>
              <w:sz w:val="20"/>
              <w:lang w:val="en" w:eastAsia="pl-PL"/>
            </w:rPr>
          </w:rPrChange>
        </w:rPr>
        <w:pPrChange w:id="240" w:author="Richard" w:date="2020-12-21T00:04:00Z">
          <w:pPr>
            <w:spacing w:line="260" w:lineRule="atLeast"/>
          </w:pPr>
        </w:pPrChange>
      </w:pPr>
      <w:r w:rsidRPr="00443EB1">
        <w:rPr>
          <w:szCs w:val="20"/>
          <w:lang w:val="en" w:eastAsia="pl-PL"/>
          <w:rPrChange w:id="241" w:author="Budziński Jan (STUD)" w:date="2020-12-22T03:52:00Z">
            <w:rPr>
              <w:b/>
              <w:bCs/>
              <w:lang w:val="en" w:eastAsia="pl-PL"/>
            </w:rPr>
          </w:rPrChange>
        </w:rPr>
        <w:t>Conclusion</w:t>
      </w:r>
    </w:p>
    <w:p w14:paraId="589544AB" w14:textId="77777777" w:rsidR="0030449C" w:rsidRPr="00443EB1" w:rsidRDefault="0030449C">
      <w:pPr>
        <w:spacing w:line="260" w:lineRule="atLeast"/>
        <w:ind w:left="420"/>
        <w:rPr>
          <w:rFonts w:ascii="Palatino Linotype" w:hAnsi="Palatino Linotype"/>
          <w:sz w:val="20"/>
          <w:lang w:val="en" w:eastAsia="pl-PL"/>
        </w:rPr>
        <w:pPrChange w:id="242" w:author="Budziński Jan (STUD)" w:date="2020-12-22T04:07:00Z">
          <w:pPr>
            <w:spacing w:line="260" w:lineRule="atLeast"/>
            <w:ind w:firstLine="425"/>
          </w:pPr>
        </w:pPrChange>
      </w:pPr>
      <w:r w:rsidRPr="007B430F">
        <w:rPr>
          <w:rFonts w:ascii="Palatino Linotype" w:hAnsi="Palatino Linotype"/>
          <w:sz w:val="20"/>
          <w:lang w:val="en" w:eastAsia="pl-PL"/>
        </w:rPr>
        <w:t xml:space="preserve">International patenting gives enormous privileges and profits. Anyone willing to spend their time and money on such a patent should </w:t>
      </w:r>
      <w:r w:rsidRPr="00443EB1">
        <w:rPr>
          <w:rFonts w:ascii="Palatino Linotype" w:hAnsi="Palatino Linotype"/>
          <w:sz w:val="20"/>
          <w:lang w:val="en" w:eastAsia="pl-PL"/>
        </w:rPr>
        <w:t>be paid back in far-reaching prospects. Remember that your innovative ideas should be protected as much as possible.</w:t>
      </w:r>
    </w:p>
    <w:p w14:paraId="1930346A" w14:textId="62907C16" w:rsidR="0030449C" w:rsidRDefault="0030449C" w:rsidP="005C1A6D">
      <w:pPr>
        <w:rPr>
          <w:ins w:id="243" w:author="Budziński Jan (STUD)" w:date="2020-12-22T04:08:00Z"/>
          <w:rFonts w:ascii="Palatino Linotype" w:hAnsi="Palatino Linotype"/>
          <w:i/>
          <w:iCs/>
          <w:sz w:val="20"/>
          <w:lang w:val="en"/>
        </w:rPr>
      </w:pPr>
    </w:p>
    <w:p w14:paraId="5BF53833" w14:textId="687DDE71" w:rsidR="007B430F" w:rsidRDefault="007B430F" w:rsidP="007B430F">
      <w:pPr>
        <w:pStyle w:val="MDPI22heading2"/>
        <w:rPr>
          <w:ins w:id="244" w:author="Budziński Jan (STUD)" w:date="2020-12-22T04:09:00Z"/>
          <w:szCs w:val="20"/>
        </w:rPr>
      </w:pPr>
      <w:ins w:id="245" w:author="Budziński Jan (STUD)" w:date="2020-12-22T04:08:00Z">
        <w:r w:rsidRPr="00C95AD2">
          <w:rPr>
            <w:szCs w:val="20"/>
          </w:rPr>
          <w:t>3.</w:t>
        </w:r>
      </w:ins>
      <w:ins w:id="246" w:author="Budziński Jan (STUD)" w:date="2020-12-22T04:09:00Z">
        <w:r>
          <w:rPr>
            <w:szCs w:val="20"/>
          </w:rPr>
          <w:t>3</w:t>
        </w:r>
      </w:ins>
      <w:ins w:id="247" w:author="Budziński Jan (STUD)" w:date="2020-12-22T04:08:00Z">
        <w:r w:rsidRPr="00C95AD2">
          <w:rPr>
            <w:szCs w:val="20"/>
          </w:rPr>
          <w:t xml:space="preserve"> </w:t>
        </w:r>
      </w:ins>
      <w:ins w:id="248" w:author="Budziński Jan (STUD)" w:date="2020-12-22T04:09:00Z">
        <w:r>
          <w:rPr>
            <w:szCs w:val="20"/>
          </w:rPr>
          <w:t>Patent &amp; Market</w:t>
        </w:r>
      </w:ins>
    </w:p>
    <w:p w14:paraId="7DE23F08" w14:textId="22E90C6F" w:rsidR="007B430F" w:rsidRDefault="007B430F" w:rsidP="007B430F">
      <w:pPr>
        <w:rPr>
          <w:ins w:id="249" w:author="Budziński Jan (STUD)" w:date="2020-12-22T04:13:00Z"/>
          <w:rFonts w:ascii="Palatino Linotype" w:hAnsi="Palatino Linotype"/>
          <w:sz w:val="20"/>
        </w:rPr>
      </w:pPr>
      <w:ins w:id="250" w:author="Budziński Jan (STUD)" w:date="2020-12-22T04:09:00Z">
        <w:r w:rsidRPr="002E164F">
          <w:rPr>
            <w:rFonts w:ascii="Palatino Linotype" w:hAnsi="Palatino Linotype"/>
            <w:sz w:val="20"/>
            <w:rPrChange w:id="251" w:author="Budziński Jan (STUD)" w:date="2020-12-22T04:13:00Z">
              <w:rPr>
                <w:rFonts w:ascii="Palatino Linotype" w:hAnsi="Palatino Linotype"/>
                <w:b/>
                <w:bCs/>
                <w:sz w:val="20"/>
              </w:rPr>
            </w:rPrChange>
          </w:rPr>
          <w:t>Patent &amp; Market</w:t>
        </w:r>
      </w:ins>
    </w:p>
    <w:p w14:paraId="618EB1F3" w14:textId="77777777" w:rsidR="002E164F" w:rsidRPr="002E164F" w:rsidRDefault="002E164F" w:rsidP="007B430F">
      <w:pPr>
        <w:rPr>
          <w:ins w:id="252" w:author="Budziński Jan (STUD)" w:date="2020-12-22T04:09:00Z"/>
          <w:rFonts w:ascii="Palatino Linotype" w:hAnsi="Palatino Linotype"/>
          <w:sz w:val="20"/>
          <w:rPrChange w:id="253" w:author="Budziński Jan (STUD)" w:date="2020-12-22T04:13:00Z">
            <w:rPr>
              <w:ins w:id="254" w:author="Budziński Jan (STUD)" w:date="2020-12-22T04:09:00Z"/>
              <w:rFonts w:ascii="Palatino Linotype" w:hAnsi="Palatino Linotype"/>
              <w:b/>
              <w:bCs/>
              <w:sz w:val="20"/>
            </w:rPr>
          </w:rPrChange>
        </w:rPr>
      </w:pPr>
    </w:p>
    <w:p w14:paraId="6B99204C" w14:textId="490335DB" w:rsidR="007B430F" w:rsidRDefault="007B430F" w:rsidP="002E164F">
      <w:pPr>
        <w:ind w:left="420"/>
        <w:rPr>
          <w:ins w:id="255" w:author="Budziński Jan (STUD)" w:date="2020-12-22T04:13:00Z"/>
          <w:rFonts w:ascii="Palatino Linotype" w:hAnsi="Palatino Linotype"/>
          <w:sz w:val="20"/>
        </w:rPr>
      </w:pPr>
      <w:ins w:id="256" w:author="Budziński Jan (STUD)" w:date="2020-12-22T04:09:00Z">
        <w:r w:rsidRPr="00EB7E2C">
          <w:rPr>
            <w:rFonts w:ascii="Palatino Linotype" w:hAnsi="Palatino Linotype"/>
            <w:sz w:val="20"/>
          </w:rPr>
          <w:t xml:space="preserve">Several companies competing within the same industry may find themselves in need to utilize </w:t>
        </w:r>
        <w:r>
          <w:rPr>
            <w:rFonts w:ascii="Palatino Linotype" w:hAnsi="Palatino Linotype"/>
            <w:sz w:val="20"/>
          </w:rPr>
          <w:t>similar technologies in order to create their product. Those technologies would most likely fall under the same patent. Whoever owned that crucial patent would reap the benefits of licensing rights to using that technology to interested companies. That phenomenon gives pa</w:t>
        </w:r>
        <w:r w:rsidRPr="00EB7E2C">
          <w:rPr>
            <w:rFonts w:ascii="Palatino Linotype" w:hAnsi="Palatino Linotype"/>
            <w:sz w:val="20"/>
          </w:rPr>
          <w:t xml:space="preserve">tents a real market value in </w:t>
        </w:r>
        <w:r>
          <w:rPr>
            <w:rFonts w:ascii="Palatino Linotype" w:hAnsi="Palatino Linotype"/>
            <w:sz w:val="20"/>
          </w:rPr>
          <w:t xml:space="preserve">the </w:t>
        </w:r>
        <w:r w:rsidRPr="00EB7E2C">
          <w:rPr>
            <w:rFonts w:ascii="Palatino Linotype" w:hAnsi="Palatino Linotype"/>
            <w:sz w:val="20"/>
          </w:rPr>
          <w:t>current day and age</w:t>
        </w:r>
        <w:r>
          <w:rPr>
            <w:rFonts w:ascii="Palatino Linotype" w:hAnsi="Palatino Linotype"/>
            <w:sz w:val="20"/>
          </w:rPr>
          <w:t>, making them a profitable asset to a company that owns them.</w:t>
        </w:r>
      </w:ins>
    </w:p>
    <w:p w14:paraId="1B35F012" w14:textId="77777777" w:rsidR="002E164F" w:rsidRPr="00EB7E2C" w:rsidRDefault="002E164F">
      <w:pPr>
        <w:ind w:left="420"/>
        <w:rPr>
          <w:ins w:id="257" w:author="Budziński Jan (STUD)" w:date="2020-12-22T04:09:00Z"/>
          <w:rFonts w:ascii="Palatino Linotype" w:hAnsi="Palatino Linotype"/>
          <w:sz w:val="20"/>
        </w:rPr>
        <w:pPrChange w:id="258" w:author="Budziński Jan (STUD)" w:date="2020-12-22T04:13:00Z">
          <w:pPr/>
        </w:pPrChange>
      </w:pPr>
    </w:p>
    <w:p w14:paraId="6C78F054" w14:textId="452CD932" w:rsidR="007B430F" w:rsidRDefault="007B430F" w:rsidP="007B430F">
      <w:pPr>
        <w:rPr>
          <w:ins w:id="259" w:author="Budziński Jan (STUD)" w:date="2020-12-22T04:13:00Z"/>
          <w:rFonts w:ascii="Palatino Linotype" w:hAnsi="Palatino Linotype"/>
          <w:sz w:val="20"/>
        </w:rPr>
      </w:pPr>
      <w:ins w:id="260" w:author="Budziński Jan (STUD)" w:date="2020-12-22T04:09:00Z">
        <w:r w:rsidRPr="002E164F">
          <w:rPr>
            <w:rFonts w:ascii="Palatino Linotype" w:hAnsi="Palatino Linotype"/>
            <w:sz w:val="20"/>
            <w:rPrChange w:id="261" w:author="Budziński Jan (STUD)" w:date="2020-12-22T04:13:00Z">
              <w:rPr>
                <w:rFonts w:ascii="Palatino Linotype" w:hAnsi="Palatino Linotype"/>
                <w:b/>
                <w:bCs/>
                <w:sz w:val="20"/>
              </w:rPr>
            </w:rPrChange>
          </w:rPr>
          <w:t>Market value of a patent</w:t>
        </w:r>
      </w:ins>
    </w:p>
    <w:p w14:paraId="64953D00" w14:textId="77777777" w:rsidR="002E164F" w:rsidRPr="002E164F" w:rsidRDefault="002E164F" w:rsidP="007B430F">
      <w:pPr>
        <w:rPr>
          <w:ins w:id="262" w:author="Budziński Jan (STUD)" w:date="2020-12-22T04:09:00Z"/>
          <w:rFonts w:ascii="Palatino Linotype" w:hAnsi="Palatino Linotype"/>
          <w:sz w:val="20"/>
          <w:rPrChange w:id="263" w:author="Budziński Jan (STUD)" w:date="2020-12-22T04:13:00Z">
            <w:rPr>
              <w:ins w:id="264" w:author="Budziński Jan (STUD)" w:date="2020-12-22T04:09:00Z"/>
              <w:rFonts w:ascii="Palatino Linotype" w:hAnsi="Palatino Linotype"/>
              <w:b/>
              <w:bCs/>
              <w:sz w:val="20"/>
            </w:rPr>
          </w:rPrChange>
        </w:rPr>
      </w:pPr>
    </w:p>
    <w:p w14:paraId="76A8B5EE" w14:textId="77777777" w:rsidR="007B430F" w:rsidRDefault="007B430F">
      <w:pPr>
        <w:ind w:left="420"/>
        <w:rPr>
          <w:ins w:id="265" w:author="Budziński Jan (STUD)" w:date="2020-12-22T04:09:00Z"/>
          <w:rFonts w:ascii="Palatino Linotype" w:hAnsi="Palatino Linotype"/>
          <w:sz w:val="20"/>
        </w:rPr>
        <w:pPrChange w:id="266" w:author="Budziński Jan (STUD)" w:date="2020-12-22T04:13:00Z">
          <w:pPr/>
        </w:pPrChange>
      </w:pPr>
      <w:ins w:id="267" w:author="Budziński Jan (STUD)" w:date="2020-12-22T04:09:00Z">
        <w:r>
          <w:rPr>
            <w:rFonts w:ascii="Palatino Linotype" w:hAnsi="Palatino Linotype"/>
            <w:sz w:val="20"/>
          </w:rPr>
          <w:t>When calculating the actual market value of a given asset, one has to take a determined approach. There are a number of methods of patent valuation, with the most common being the economic-analysis method. There are three approaches to the method mentioned above: market, income, and cost.</w:t>
        </w:r>
        <w:r>
          <w:rPr>
            <w:rStyle w:val="Odwoanieprzypisudolnego"/>
            <w:rFonts w:ascii="Palatino Linotype" w:hAnsi="Palatino Linotype"/>
            <w:sz w:val="20"/>
          </w:rPr>
          <w:footnoteReference w:id="2"/>
        </w:r>
        <w:r>
          <w:rPr>
            <w:rStyle w:val="Odwoanieprzypisudolnego"/>
            <w:rFonts w:ascii="Palatino Linotype" w:hAnsi="Palatino Linotype"/>
            <w:sz w:val="20"/>
          </w:rPr>
          <w:footnoteReference w:id="3"/>
        </w:r>
      </w:ins>
    </w:p>
    <w:p w14:paraId="41586F8F" w14:textId="77777777" w:rsidR="007B430F" w:rsidRDefault="007B430F">
      <w:pPr>
        <w:ind w:left="420"/>
        <w:rPr>
          <w:ins w:id="272" w:author="Budziński Jan (STUD)" w:date="2020-12-22T04:09:00Z"/>
          <w:rFonts w:ascii="Palatino Linotype" w:hAnsi="Palatino Linotype"/>
          <w:sz w:val="20"/>
        </w:rPr>
        <w:pPrChange w:id="273" w:author="Budziński Jan (STUD)" w:date="2020-12-22T04:13:00Z">
          <w:pPr/>
        </w:pPrChange>
      </w:pPr>
      <w:ins w:id="274" w:author="Budziński Jan (STUD)" w:date="2020-12-22T04:09:00Z">
        <w:r>
          <w:rPr>
            <w:rFonts w:ascii="Palatino Linotype" w:hAnsi="Palatino Linotype"/>
            <w:sz w:val="20"/>
          </w:rPr>
          <w:t>The market approach derives the value of a patent from establishing values of similar patents or parented products currently present on an open market. What makes other assets similar differs depending on industry, however most common characteristics involve market share or a potential thereof, as well as the growth prospects for products utilizing the patented invention.</w:t>
        </w:r>
      </w:ins>
    </w:p>
    <w:p w14:paraId="78BCA3C7" w14:textId="77777777" w:rsidR="007B430F" w:rsidRDefault="007B430F">
      <w:pPr>
        <w:ind w:left="420"/>
        <w:rPr>
          <w:ins w:id="275" w:author="Budziński Jan (STUD)" w:date="2020-12-22T04:09:00Z"/>
          <w:rFonts w:ascii="Palatino Linotype" w:hAnsi="Palatino Linotype"/>
          <w:sz w:val="20"/>
        </w:rPr>
        <w:pPrChange w:id="276" w:author="Budziński Jan (STUD)" w:date="2020-12-22T04:13:00Z">
          <w:pPr/>
        </w:pPrChange>
      </w:pPr>
      <w:ins w:id="277" w:author="Budziński Jan (STUD)" w:date="2020-12-22T04:09:00Z">
        <w:r>
          <w:rPr>
            <w:rFonts w:ascii="Palatino Linotype" w:hAnsi="Palatino Linotype"/>
            <w:sz w:val="20"/>
          </w:rPr>
          <w:t>The income approach takes on predicting the future impact of implementing the patented product. The value of the patent is calculated based on the cash flow the product brings with its usage, whether it be in the form of additional revenue to the company or cost savings, that the usage of the invention will help achieve.</w:t>
        </w:r>
      </w:ins>
    </w:p>
    <w:p w14:paraId="77E3F988" w14:textId="369D72FC" w:rsidR="007B430F" w:rsidRDefault="007B430F" w:rsidP="002E164F">
      <w:pPr>
        <w:ind w:left="420"/>
        <w:rPr>
          <w:ins w:id="278" w:author="Budziński Jan (STUD)" w:date="2020-12-22T04:13:00Z"/>
          <w:rFonts w:ascii="Palatino Linotype" w:hAnsi="Palatino Linotype"/>
          <w:sz w:val="20"/>
        </w:rPr>
      </w:pPr>
      <w:ins w:id="279" w:author="Budziński Jan (STUD)" w:date="2020-12-22T04:09:00Z">
        <w:r>
          <w:rPr>
            <w:rFonts w:ascii="Palatino Linotype" w:hAnsi="Palatino Linotype"/>
            <w:sz w:val="20"/>
          </w:rPr>
          <w:t>The cost approach determines the value of the patent to be equivalent to its replacement cost or the amount of money necessary to create an asset resulting in a product of identical use. When calculating the value one must take into consideration the additional expenses, risks, such as lost sales, and other economic effects induced by resorting to alternative technology.</w:t>
        </w:r>
      </w:ins>
    </w:p>
    <w:p w14:paraId="51510CB4" w14:textId="2E309FFC" w:rsidR="002E164F" w:rsidRDefault="002E164F" w:rsidP="002E164F">
      <w:pPr>
        <w:ind w:left="420"/>
        <w:rPr>
          <w:ins w:id="280" w:author="Budziński Jan (STUD)" w:date="2020-12-22T04:13:00Z"/>
          <w:rFonts w:ascii="Palatino Linotype" w:hAnsi="Palatino Linotype"/>
          <w:sz w:val="20"/>
        </w:rPr>
      </w:pPr>
    </w:p>
    <w:p w14:paraId="1A764AF6" w14:textId="77777777" w:rsidR="002E164F" w:rsidRDefault="002E164F">
      <w:pPr>
        <w:ind w:left="420"/>
        <w:rPr>
          <w:ins w:id="281" w:author="Budziński Jan (STUD)" w:date="2020-12-22T04:09:00Z"/>
          <w:rFonts w:ascii="Palatino Linotype" w:hAnsi="Palatino Linotype"/>
          <w:sz w:val="20"/>
        </w:rPr>
        <w:pPrChange w:id="282" w:author="Budziński Jan (STUD)" w:date="2020-12-22T04:13:00Z">
          <w:pPr/>
        </w:pPrChange>
      </w:pPr>
    </w:p>
    <w:p w14:paraId="7FE8DA80" w14:textId="3011EED4" w:rsidR="007B430F" w:rsidRDefault="007B430F" w:rsidP="007B430F">
      <w:pPr>
        <w:rPr>
          <w:ins w:id="283" w:author="Budziński Jan (STUD)" w:date="2020-12-22T04:13:00Z"/>
          <w:rFonts w:ascii="Palatino Linotype" w:hAnsi="Palatino Linotype"/>
          <w:sz w:val="20"/>
        </w:rPr>
      </w:pPr>
      <w:ins w:id="284" w:author="Budziński Jan (STUD)" w:date="2020-12-22T04:09:00Z">
        <w:r w:rsidRPr="002E164F">
          <w:rPr>
            <w:rFonts w:ascii="Palatino Linotype" w:hAnsi="Palatino Linotype"/>
            <w:sz w:val="20"/>
            <w:rPrChange w:id="285" w:author="Budziński Jan (STUD)" w:date="2020-12-22T04:13:00Z">
              <w:rPr>
                <w:rFonts w:ascii="Palatino Linotype" w:hAnsi="Palatino Linotype"/>
                <w:b/>
                <w:bCs/>
                <w:sz w:val="20"/>
              </w:rPr>
            </w:rPrChange>
          </w:rPr>
          <w:lastRenderedPageBreak/>
          <w:t>Main patent holders across the globe</w:t>
        </w:r>
      </w:ins>
    </w:p>
    <w:p w14:paraId="3B041621" w14:textId="77777777" w:rsidR="002E164F" w:rsidRPr="002E164F" w:rsidRDefault="002E164F" w:rsidP="007B430F">
      <w:pPr>
        <w:rPr>
          <w:ins w:id="286" w:author="Budziński Jan (STUD)" w:date="2020-12-22T04:09:00Z"/>
          <w:rFonts w:ascii="Palatino Linotype" w:hAnsi="Palatino Linotype"/>
          <w:sz w:val="20"/>
        </w:rPr>
      </w:pPr>
    </w:p>
    <w:p w14:paraId="664B2420" w14:textId="24EFD967" w:rsidR="007B430F" w:rsidRDefault="007B430F" w:rsidP="002E164F">
      <w:pPr>
        <w:ind w:left="420"/>
        <w:rPr>
          <w:ins w:id="287" w:author="Budziński Jan (STUD)" w:date="2020-12-22T04:13:00Z"/>
          <w:rFonts w:ascii="Palatino Linotype" w:hAnsi="Palatino Linotype"/>
          <w:sz w:val="20"/>
        </w:rPr>
      </w:pPr>
      <w:ins w:id="288" w:author="Budziński Jan (STUD)" w:date="2020-12-22T04:09:00Z">
        <w:r>
          <w:rPr>
            <w:rFonts w:ascii="Palatino Linotype" w:hAnsi="Palatino Linotype"/>
            <w:sz w:val="20"/>
          </w:rPr>
          <w:t>Presently companies assert as many patents of their new inventions as they are able to, in order to deter other businesses from using that technology, thus hindering their development. Largest companies in the world currently possess tens of thousands of patent families across the globe.</w:t>
        </w:r>
      </w:ins>
    </w:p>
    <w:p w14:paraId="2074035C" w14:textId="77777777" w:rsidR="002E164F" w:rsidRPr="002E164F" w:rsidRDefault="002E164F">
      <w:pPr>
        <w:ind w:left="420"/>
        <w:rPr>
          <w:ins w:id="289" w:author="Budziński Jan (STUD)" w:date="2020-12-22T04:09:00Z"/>
          <w:rFonts w:ascii="Palatino Linotype" w:hAnsi="Palatino Linotype"/>
          <w:sz w:val="20"/>
          <w:rPrChange w:id="290" w:author="Budziński Jan (STUD)" w:date="2020-12-22T04:13:00Z">
            <w:rPr>
              <w:ins w:id="291" w:author="Budziński Jan (STUD)" w:date="2020-12-22T04:09:00Z"/>
              <w:rFonts w:ascii="Palatino Linotype" w:hAnsi="Palatino Linotype"/>
              <w:b/>
              <w:bCs/>
              <w:sz w:val="20"/>
            </w:rPr>
          </w:rPrChange>
        </w:rPr>
        <w:pPrChange w:id="292" w:author="Budziński Jan (STUD)" w:date="2020-12-22T04:13:00Z">
          <w:pPr/>
        </w:pPrChange>
      </w:pPr>
    </w:p>
    <w:p w14:paraId="6BB5C560" w14:textId="77777777" w:rsidR="007B430F" w:rsidRDefault="007B430F" w:rsidP="007B430F">
      <w:pPr>
        <w:jc w:val="center"/>
        <w:rPr>
          <w:ins w:id="293" w:author="Budziński Jan (STUD)" w:date="2020-12-22T04:09:00Z"/>
          <w:rFonts w:ascii="Palatino Linotype" w:hAnsi="Palatino Linotype"/>
          <w:b/>
          <w:bCs/>
          <w:sz w:val="20"/>
        </w:rPr>
      </w:pPr>
      <w:ins w:id="294" w:author="Budziński Jan (STUD)" w:date="2020-12-22T04:09:00Z">
        <w:r>
          <w:rPr>
            <w:rFonts w:ascii="Palatino Linotype" w:hAnsi="Palatino Linotype"/>
            <w:b/>
            <w:bCs/>
            <w:sz w:val="20"/>
          </w:rPr>
          <w:t>Table 1.</w:t>
        </w:r>
      </w:ins>
    </w:p>
    <w:p w14:paraId="3761E757" w14:textId="77777777" w:rsidR="007B430F" w:rsidRDefault="007B430F" w:rsidP="007B430F">
      <w:pPr>
        <w:jc w:val="center"/>
        <w:rPr>
          <w:ins w:id="295" w:author="Budziński Jan (STUD)" w:date="2020-12-22T04:09:00Z"/>
          <w:rFonts w:ascii="Palatino Linotype" w:hAnsi="Palatino Linotype"/>
          <w:sz w:val="20"/>
        </w:rPr>
      </w:pPr>
      <w:ins w:id="296" w:author="Budziński Jan (STUD)" w:date="2020-12-22T04:09:00Z">
        <w:r>
          <w:rPr>
            <w:rFonts w:ascii="Palatino Linotype" w:hAnsi="Palatino Linotype"/>
            <w:sz w:val="20"/>
          </w:rPr>
          <w:t>5</w:t>
        </w:r>
        <w:r w:rsidRPr="00E645DB">
          <w:rPr>
            <w:rFonts w:ascii="Palatino Linotype" w:hAnsi="Palatino Linotype"/>
            <w:sz w:val="20"/>
          </w:rPr>
          <w:t xml:space="preserve"> leading patent </w:t>
        </w:r>
        <w:r>
          <w:rPr>
            <w:rFonts w:ascii="Palatino Linotype" w:hAnsi="Palatino Linotype"/>
            <w:sz w:val="20"/>
          </w:rPr>
          <w:t>holders in the world as of January 2, 2020</w:t>
        </w:r>
        <w:r>
          <w:rPr>
            <w:rStyle w:val="Odwoanieprzypisudolnego"/>
            <w:rFonts w:ascii="Palatino Linotype" w:hAnsi="Palatino Linotype"/>
            <w:sz w:val="20"/>
          </w:rPr>
          <w:footnoteReference w:id="4"/>
        </w:r>
      </w:ins>
    </w:p>
    <w:tbl>
      <w:tblPr>
        <w:tblStyle w:val="MDPI41threelinetable"/>
        <w:tblW w:w="8562" w:type="dxa"/>
        <w:tblLook w:val="04A0" w:firstRow="1" w:lastRow="0" w:firstColumn="1" w:lastColumn="0" w:noHBand="0" w:noVBand="1"/>
        <w:tblPrChange w:id="299" w:author="Budziński Jan (STUD)" w:date="2020-12-22T04:14:00Z">
          <w:tblPr>
            <w:tblStyle w:val="MDPI41threelinetable"/>
            <w:tblW w:w="9975" w:type="dxa"/>
            <w:tblLook w:val="04A0" w:firstRow="1" w:lastRow="0" w:firstColumn="1" w:lastColumn="0" w:noHBand="0" w:noVBand="1"/>
          </w:tblPr>
        </w:tblPrChange>
      </w:tblPr>
      <w:tblGrid>
        <w:gridCol w:w="2854"/>
        <w:gridCol w:w="2854"/>
        <w:gridCol w:w="2854"/>
        <w:tblGridChange w:id="300">
          <w:tblGrid>
            <w:gridCol w:w="3325"/>
            <w:gridCol w:w="3325"/>
            <w:gridCol w:w="3325"/>
          </w:tblGrid>
        </w:tblGridChange>
      </w:tblGrid>
      <w:tr w:rsidR="007B430F" w:rsidRPr="005E14E8" w14:paraId="497DEA80" w14:textId="77777777" w:rsidTr="0013724C">
        <w:trPr>
          <w:cnfStyle w:val="100000000000" w:firstRow="1" w:lastRow="0" w:firstColumn="0" w:lastColumn="0" w:oddVBand="0" w:evenVBand="0" w:oddHBand="0" w:evenHBand="0" w:firstRowFirstColumn="0" w:firstRowLastColumn="0" w:lastRowFirstColumn="0" w:lastRowLastColumn="0"/>
          <w:trHeight w:val="554"/>
          <w:ins w:id="301" w:author="Budziński Jan (STUD)" w:date="2020-12-22T04:09:00Z"/>
          <w:trPrChange w:id="302" w:author="Budziński Jan (STUD)" w:date="2020-12-22T04:14:00Z">
            <w:trPr>
              <w:trHeight w:val="656"/>
            </w:trPr>
          </w:trPrChange>
        </w:trPr>
        <w:tc>
          <w:tcPr>
            <w:tcW w:w="2854" w:type="dxa"/>
            <w:tcPrChange w:id="303" w:author="Budziński Jan (STUD)" w:date="2020-12-22T04:14:00Z">
              <w:tcPr>
                <w:tcW w:w="3325" w:type="dxa"/>
              </w:tcPr>
            </w:tcPrChange>
          </w:tcPr>
          <w:p w14:paraId="41F4CAFF" w14:textId="77777777" w:rsidR="007B430F" w:rsidRPr="005E14E8" w:rsidRDefault="007B430F" w:rsidP="00C95AD2">
            <w:pPr>
              <w:pStyle w:val="MDPI42tablebody"/>
              <w:spacing w:line="240" w:lineRule="auto"/>
              <w:cnfStyle w:val="100000000000" w:firstRow="1" w:lastRow="0" w:firstColumn="0" w:lastColumn="0" w:oddVBand="0" w:evenVBand="0" w:oddHBand="0" w:evenHBand="0" w:firstRowFirstColumn="0" w:firstRowLastColumn="0" w:lastRowFirstColumn="0" w:lastRowLastColumn="0"/>
              <w:rPr>
                <w:ins w:id="304" w:author="Budziński Jan (STUD)" w:date="2020-12-22T04:09:00Z"/>
                <w:b w:val="0"/>
              </w:rPr>
            </w:pPr>
            <w:ins w:id="305" w:author="Budziński Jan (STUD)" w:date="2020-12-22T04:09:00Z">
              <w:r>
                <w:t>Rank</w:t>
              </w:r>
            </w:ins>
          </w:p>
        </w:tc>
        <w:tc>
          <w:tcPr>
            <w:tcW w:w="2854" w:type="dxa"/>
            <w:tcPrChange w:id="306" w:author="Budziński Jan (STUD)" w:date="2020-12-22T04:14:00Z">
              <w:tcPr>
                <w:tcW w:w="3325" w:type="dxa"/>
              </w:tcPr>
            </w:tcPrChange>
          </w:tcPr>
          <w:p w14:paraId="671C8308" w14:textId="77777777" w:rsidR="007B430F" w:rsidRPr="005E14E8" w:rsidRDefault="007B430F" w:rsidP="00C95AD2">
            <w:pPr>
              <w:pStyle w:val="MDPI42tablebody"/>
              <w:spacing w:line="240" w:lineRule="auto"/>
              <w:cnfStyle w:val="100000000000" w:firstRow="1" w:lastRow="0" w:firstColumn="0" w:lastColumn="0" w:oddVBand="0" w:evenVBand="0" w:oddHBand="0" w:evenHBand="0" w:firstRowFirstColumn="0" w:firstRowLastColumn="0" w:lastRowFirstColumn="0" w:lastRowLastColumn="0"/>
              <w:rPr>
                <w:ins w:id="307" w:author="Budziński Jan (STUD)" w:date="2020-12-22T04:09:00Z"/>
                <w:b w:val="0"/>
              </w:rPr>
            </w:pPr>
            <w:ins w:id="308" w:author="Budziński Jan (STUD)" w:date="2020-12-22T04:09:00Z">
              <w:r>
                <w:t>Owner</w:t>
              </w:r>
            </w:ins>
          </w:p>
        </w:tc>
        <w:tc>
          <w:tcPr>
            <w:tcW w:w="2854" w:type="dxa"/>
            <w:tcPrChange w:id="309" w:author="Budziński Jan (STUD)" w:date="2020-12-22T04:14:00Z">
              <w:tcPr>
                <w:tcW w:w="3325" w:type="dxa"/>
              </w:tcPr>
            </w:tcPrChange>
          </w:tcPr>
          <w:p w14:paraId="4BDBC769" w14:textId="77777777" w:rsidR="007B430F" w:rsidRPr="005E14E8" w:rsidRDefault="007B430F" w:rsidP="00C95AD2">
            <w:pPr>
              <w:pStyle w:val="MDPI42tablebody"/>
              <w:spacing w:line="240" w:lineRule="auto"/>
              <w:cnfStyle w:val="100000000000" w:firstRow="1" w:lastRow="0" w:firstColumn="0" w:lastColumn="0" w:oddVBand="0" w:evenVBand="0" w:oddHBand="0" w:evenHBand="0" w:firstRowFirstColumn="0" w:firstRowLastColumn="0" w:lastRowFirstColumn="0" w:lastRowLastColumn="0"/>
              <w:rPr>
                <w:ins w:id="310" w:author="Budziński Jan (STUD)" w:date="2020-12-22T04:09:00Z"/>
                <w:b w:val="0"/>
              </w:rPr>
            </w:pPr>
            <w:ins w:id="311" w:author="Budziński Jan (STUD)" w:date="2020-12-22T04:09:00Z">
              <w:r>
                <w:t>Active Patent Families</w:t>
              </w:r>
            </w:ins>
          </w:p>
        </w:tc>
      </w:tr>
      <w:tr w:rsidR="007B430F" w:rsidRPr="008F446B" w14:paraId="4CE9385E" w14:textId="77777777" w:rsidTr="0013724C">
        <w:trPr>
          <w:trHeight w:val="554"/>
          <w:ins w:id="312" w:author="Budziński Jan (STUD)" w:date="2020-12-22T04:09:00Z"/>
          <w:trPrChange w:id="313" w:author="Budziński Jan (STUD)" w:date="2020-12-22T04:14:00Z">
            <w:trPr>
              <w:trHeight w:val="656"/>
            </w:trPr>
          </w:trPrChange>
        </w:trPr>
        <w:tc>
          <w:tcPr>
            <w:tcW w:w="2854" w:type="dxa"/>
            <w:tcPrChange w:id="314" w:author="Budziński Jan (STUD)" w:date="2020-12-22T04:14:00Z">
              <w:tcPr>
                <w:tcW w:w="3325" w:type="dxa"/>
              </w:tcPr>
            </w:tcPrChange>
          </w:tcPr>
          <w:p w14:paraId="7E9A04CA" w14:textId="77777777" w:rsidR="007B430F" w:rsidRPr="008F446B" w:rsidRDefault="007B430F" w:rsidP="00C95AD2">
            <w:pPr>
              <w:pStyle w:val="MDPI42tablebody"/>
              <w:spacing w:line="240" w:lineRule="auto"/>
              <w:rPr>
                <w:ins w:id="315" w:author="Budziński Jan (STUD)" w:date="2020-12-22T04:09:00Z"/>
              </w:rPr>
            </w:pPr>
            <w:ins w:id="316" w:author="Budziński Jan (STUD)" w:date="2020-12-22T04:09:00Z">
              <w:r>
                <w:t>1</w:t>
              </w:r>
            </w:ins>
          </w:p>
        </w:tc>
        <w:tc>
          <w:tcPr>
            <w:tcW w:w="2854" w:type="dxa"/>
            <w:tcPrChange w:id="317" w:author="Budziński Jan (STUD)" w:date="2020-12-22T04:14:00Z">
              <w:tcPr>
                <w:tcW w:w="3325" w:type="dxa"/>
              </w:tcPr>
            </w:tcPrChange>
          </w:tcPr>
          <w:p w14:paraId="75B6C6D8" w14:textId="77777777" w:rsidR="007B430F" w:rsidRPr="008F446B" w:rsidRDefault="007B430F" w:rsidP="00C95AD2">
            <w:pPr>
              <w:pStyle w:val="MDPI42tablebody"/>
              <w:spacing w:line="240" w:lineRule="auto"/>
              <w:rPr>
                <w:ins w:id="318" w:author="Budziński Jan (STUD)" w:date="2020-12-22T04:09:00Z"/>
              </w:rPr>
            </w:pPr>
            <w:ins w:id="319" w:author="Budziński Jan (STUD)" w:date="2020-12-22T04:09:00Z">
              <w:r>
                <w:t>Samsung Electronics Co Ltd</w:t>
              </w:r>
            </w:ins>
          </w:p>
        </w:tc>
        <w:tc>
          <w:tcPr>
            <w:tcW w:w="2854" w:type="dxa"/>
            <w:tcPrChange w:id="320" w:author="Budziński Jan (STUD)" w:date="2020-12-22T04:14:00Z">
              <w:tcPr>
                <w:tcW w:w="3325" w:type="dxa"/>
              </w:tcPr>
            </w:tcPrChange>
          </w:tcPr>
          <w:p w14:paraId="7FF74A45" w14:textId="77777777" w:rsidR="007B430F" w:rsidRPr="008F446B" w:rsidRDefault="007B430F" w:rsidP="00C95AD2">
            <w:pPr>
              <w:pStyle w:val="MDPI42tablebody"/>
              <w:spacing w:line="240" w:lineRule="auto"/>
              <w:rPr>
                <w:ins w:id="321" w:author="Budziński Jan (STUD)" w:date="2020-12-22T04:09:00Z"/>
              </w:rPr>
            </w:pPr>
            <w:ins w:id="322" w:author="Budziński Jan (STUD)" w:date="2020-12-22T04:09:00Z">
              <w:r w:rsidRPr="00880C85">
                <w:t>76,638</w:t>
              </w:r>
            </w:ins>
          </w:p>
        </w:tc>
      </w:tr>
      <w:tr w:rsidR="007B430F" w:rsidRPr="008F446B" w14:paraId="37A90ACE" w14:textId="77777777" w:rsidTr="0013724C">
        <w:trPr>
          <w:trHeight w:val="554"/>
          <w:ins w:id="323" w:author="Budziński Jan (STUD)" w:date="2020-12-22T04:09:00Z"/>
          <w:trPrChange w:id="324" w:author="Budziński Jan (STUD)" w:date="2020-12-22T04:14:00Z">
            <w:trPr>
              <w:trHeight w:val="656"/>
            </w:trPr>
          </w:trPrChange>
        </w:trPr>
        <w:tc>
          <w:tcPr>
            <w:tcW w:w="2854" w:type="dxa"/>
            <w:tcPrChange w:id="325" w:author="Budziński Jan (STUD)" w:date="2020-12-22T04:14:00Z">
              <w:tcPr>
                <w:tcW w:w="3325" w:type="dxa"/>
              </w:tcPr>
            </w:tcPrChange>
          </w:tcPr>
          <w:p w14:paraId="2A245F5E" w14:textId="77777777" w:rsidR="007B430F" w:rsidRPr="008F446B" w:rsidRDefault="007B430F" w:rsidP="00C95AD2">
            <w:pPr>
              <w:pStyle w:val="MDPI42tablebody"/>
              <w:spacing w:line="240" w:lineRule="auto"/>
              <w:rPr>
                <w:ins w:id="326" w:author="Budziński Jan (STUD)" w:date="2020-12-22T04:09:00Z"/>
              </w:rPr>
            </w:pPr>
            <w:ins w:id="327" w:author="Budziński Jan (STUD)" w:date="2020-12-22T04:09:00Z">
              <w:r>
                <w:t>2</w:t>
              </w:r>
            </w:ins>
          </w:p>
        </w:tc>
        <w:tc>
          <w:tcPr>
            <w:tcW w:w="2854" w:type="dxa"/>
            <w:tcPrChange w:id="328" w:author="Budziński Jan (STUD)" w:date="2020-12-22T04:14:00Z">
              <w:tcPr>
                <w:tcW w:w="3325" w:type="dxa"/>
              </w:tcPr>
            </w:tcPrChange>
          </w:tcPr>
          <w:p w14:paraId="506B5E3B" w14:textId="77777777" w:rsidR="007B430F" w:rsidRPr="008F446B" w:rsidRDefault="007B430F" w:rsidP="00C95AD2">
            <w:pPr>
              <w:pStyle w:val="MDPI42tablebody"/>
              <w:spacing w:line="240" w:lineRule="auto"/>
              <w:rPr>
                <w:ins w:id="329" w:author="Budziński Jan (STUD)" w:date="2020-12-22T04:09:00Z"/>
              </w:rPr>
            </w:pPr>
            <w:ins w:id="330" w:author="Budziński Jan (STUD)" w:date="2020-12-22T04:09:00Z">
              <w:r>
                <w:t>International Business Machines Corp</w:t>
              </w:r>
            </w:ins>
          </w:p>
        </w:tc>
        <w:tc>
          <w:tcPr>
            <w:tcW w:w="2854" w:type="dxa"/>
            <w:tcPrChange w:id="331" w:author="Budziński Jan (STUD)" w:date="2020-12-22T04:14:00Z">
              <w:tcPr>
                <w:tcW w:w="3325" w:type="dxa"/>
              </w:tcPr>
            </w:tcPrChange>
          </w:tcPr>
          <w:p w14:paraId="420AE968" w14:textId="77777777" w:rsidR="007B430F" w:rsidRPr="008F446B" w:rsidRDefault="007B430F" w:rsidP="00C95AD2">
            <w:pPr>
              <w:pStyle w:val="MDPI42tablebody"/>
              <w:spacing w:line="240" w:lineRule="auto"/>
              <w:rPr>
                <w:ins w:id="332" w:author="Budziński Jan (STUD)" w:date="2020-12-22T04:09:00Z"/>
              </w:rPr>
            </w:pPr>
            <w:ins w:id="333" w:author="Budziński Jan (STUD)" w:date="2020-12-22T04:09:00Z">
              <w:r w:rsidRPr="00880C85">
                <w:t>37,304</w:t>
              </w:r>
            </w:ins>
          </w:p>
        </w:tc>
      </w:tr>
      <w:tr w:rsidR="007B430F" w:rsidRPr="008F446B" w14:paraId="7FC1A7FB" w14:textId="77777777" w:rsidTr="0013724C">
        <w:trPr>
          <w:trHeight w:val="554"/>
          <w:ins w:id="334" w:author="Budziński Jan (STUD)" w:date="2020-12-22T04:09:00Z"/>
          <w:trPrChange w:id="335" w:author="Budziński Jan (STUD)" w:date="2020-12-22T04:14:00Z">
            <w:trPr>
              <w:trHeight w:val="656"/>
            </w:trPr>
          </w:trPrChange>
        </w:trPr>
        <w:tc>
          <w:tcPr>
            <w:tcW w:w="2854" w:type="dxa"/>
            <w:tcPrChange w:id="336" w:author="Budziński Jan (STUD)" w:date="2020-12-22T04:14:00Z">
              <w:tcPr>
                <w:tcW w:w="3325" w:type="dxa"/>
              </w:tcPr>
            </w:tcPrChange>
          </w:tcPr>
          <w:p w14:paraId="6B105A5F" w14:textId="77777777" w:rsidR="007B430F" w:rsidRPr="008F446B" w:rsidRDefault="007B430F" w:rsidP="00C95AD2">
            <w:pPr>
              <w:pStyle w:val="MDPI42tablebody"/>
              <w:spacing w:line="240" w:lineRule="auto"/>
              <w:rPr>
                <w:ins w:id="337" w:author="Budziński Jan (STUD)" w:date="2020-12-22T04:09:00Z"/>
              </w:rPr>
            </w:pPr>
            <w:ins w:id="338" w:author="Budziński Jan (STUD)" w:date="2020-12-22T04:09:00Z">
              <w:r>
                <w:t>3</w:t>
              </w:r>
            </w:ins>
          </w:p>
        </w:tc>
        <w:tc>
          <w:tcPr>
            <w:tcW w:w="2854" w:type="dxa"/>
            <w:tcPrChange w:id="339" w:author="Budziński Jan (STUD)" w:date="2020-12-22T04:14:00Z">
              <w:tcPr>
                <w:tcW w:w="3325" w:type="dxa"/>
              </w:tcPr>
            </w:tcPrChange>
          </w:tcPr>
          <w:p w14:paraId="6D67F109" w14:textId="77777777" w:rsidR="007B430F" w:rsidRPr="008F446B" w:rsidRDefault="007B430F" w:rsidP="00C95AD2">
            <w:pPr>
              <w:pStyle w:val="MDPI42tablebody"/>
              <w:spacing w:line="240" w:lineRule="auto"/>
              <w:rPr>
                <w:ins w:id="340" w:author="Budziński Jan (STUD)" w:date="2020-12-22T04:09:00Z"/>
              </w:rPr>
            </w:pPr>
            <w:ins w:id="341" w:author="Budziński Jan (STUD)" w:date="2020-12-22T04:09:00Z">
              <w:r>
                <w:t>Canon Inc</w:t>
              </w:r>
            </w:ins>
          </w:p>
        </w:tc>
        <w:tc>
          <w:tcPr>
            <w:tcW w:w="2854" w:type="dxa"/>
            <w:tcPrChange w:id="342" w:author="Budziński Jan (STUD)" w:date="2020-12-22T04:14:00Z">
              <w:tcPr>
                <w:tcW w:w="3325" w:type="dxa"/>
              </w:tcPr>
            </w:tcPrChange>
          </w:tcPr>
          <w:p w14:paraId="4796D04B" w14:textId="77777777" w:rsidR="007B430F" w:rsidRPr="008F446B" w:rsidRDefault="007B430F" w:rsidP="00C95AD2">
            <w:pPr>
              <w:pStyle w:val="MDPI42tablebody"/>
              <w:spacing w:line="240" w:lineRule="auto"/>
              <w:rPr>
                <w:ins w:id="343" w:author="Budziński Jan (STUD)" w:date="2020-12-22T04:09:00Z"/>
              </w:rPr>
            </w:pPr>
            <w:ins w:id="344" w:author="Budziński Jan (STUD)" w:date="2020-12-22T04:09:00Z">
              <w:r w:rsidRPr="00880C85">
                <w:t>35,724</w:t>
              </w:r>
            </w:ins>
          </w:p>
        </w:tc>
      </w:tr>
      <w:tr w:rsidR="007B430F" w:rsidRPr="008F446B" w14:paraId="017E7DDF" w14:textId="77777777" w:rsidTr="0013724C">
        <w:trPr>
          <w:trHeight w:val="554"/>
          <w:ins w:id="345" w:author="Budziński Jan (STUD)" w:date="2020-12-22T04:09:00Z"/>
          <w:trPrChange w:id="346" w:author="Budziński Jan (STUD)" w:date="2020-12-22T04:14:00Z">
            <w:trPr>
              <w:trHeight w:val="656"/>
            </w:trPr>
          </w:trPrChange>
        </w:trPr>
        <w:tc>
          <w:tcPr>
            <w:tcW w:w="2854" w:type="dxa"/>
            <w:tcPrChange w:id="347" w:author="Budziński Jan (STUD)" w:date="2020-12-22T04:14:00Z">
              <w:tcPr>
                <w:tcW w:w="3325" w:type="dxa"/>
              </w:tcPr>
            </w:tcPrChange>
          </w:tcPr>
          <w:p w14:paraId="4356471D" w14:textId="77777777" w:rsidR="007B430F" w:rsidRPr="008F446B" w:rsidRDefault="007B430F" w:rsidP="00C95AD2">
            <w:pPr>
              <w:pStyle w:val="MDPI42tablebody"/>
              <w:spacing w:line="240" w:lineRule="auto"/>
              <w:rPr>
                <w:ins w:id="348" w:author="Budziński Jan (STUD)" w:date="2020-12-22T04:09:00Z"/>
              </w:rPr>
            </w:pPr>
            <w:ins w:id="349" w:author="Budziński Jan (STUD)" w:date="2020-12-22T04:09:00Z">
              <w:r>
                <w:t>4</w:t>
              </w:r>
            </w:ins>
          </w:p>
        </w:tc>
        <w:tc>
          <w:tcPr>
            <w:tcW w:w="2854" w:type="dxa"/>
            <w:tcPrChange w:id="350" w:author="Budziński Jan (STUD)" w:date="2020-12-22T04:14:00Z">
              <w:tcPr>
                <w:tcW w:w="3325" w:type="dxa"/>
              </w:tcPr>
            </w:tcPrChange>
          </w:tcPr>
          <w:p w14:paraId="5FF2F1FC" w14:textId="77777777" w:rsidR="007B430F" w:rsidRPr="008F446B" w:rsidRDefault="007B430F" w:rsidP="00C95AD2">
            <w:pPr>
              <w:pStyle w:val="MDPI42tablebody"/>
              <w:spacing w:line="240" w:lineRule="auto"/>
              <w:rPr>
                <w:ins w:id="351" w:author="Budziński Jan (STUD)" w:date="2020-12-22T04:09:00Z"/>
              </w:rPr>
            </w:pPr>
            <w:ins w:id="352" w:author="Budziński Jan (STUD)" w:date="2020-12-22T04:09:00Z">
              <w:r>
                <w:t>General Electric Co</w:t>
              </w:r>
            </w:ins>
          </w:p>
        </w:tc>
        <w:tc>
          <w:tcPr>
            <w:tcW w:w="2854" w:type="dxa"/>
            <w:tcPrChange w:id="353" w:author="Budziński Jan (STUD)" w:date="2020-12-22T04:14:00Z">
              <w:tcPr>
                <w:tcW w:w="3325" w:type="dxa"/>
              </w:tcPr>
            </w:tcPrChange>
          </w:tcPr>
          <w:p w14:paraId="063A3135" w14:textId="77777777" w:rsidR="007B430F" w:rsidRPr="008F446B" w:rsidRDefault="007B430F" w:rsidP="00C95AD2">
            <w:pPr>
              <w:pStyle w:val="MDPI42tablebody"/>
              <w:spacing w:line="240" w:lineRule="auto"/>
              <w:rPr>
                <w:ins w:id="354" w:author="Budziński Jan (STUD)" w:date="2020-12-22T04:09:00Z"/>
              </w:rPr>
            </w:pPr>
            <w:ins w:id="355" w:author="Budziński Jan (STUD)" w:date="2020-12-22T04:09:00Z">
              <w:r w:rsidRPr="00880C85">
                <w:t>30,010</w:t>
              </w:r>
            </w:ins>
          </w:p>
        </w:tc>
      </w:tr>
      <w:tr w:rsidR="007B430F" w:rsidRPr="008F446B" w14:paraId="08B73B1A" w14:textId="77777777" w:rsidTr="0013724C">
        <w:trPr>
          <w:trHeight w:val="554"/>
          <w:ins w:id="356" w:author="Budziński Jan (STUD)" w:date="2020-12-22T04:09:00Z"/>
          <w:trPrChange w:id="357" w:author="Budziński Jan (STUD)" w:date="2020-12-22T04:14:00Z">
            <w:trPr>
              <w:trHeight w:val="656"/>
            </w:trPr>
          </w:trPrChange>
        </w:trPr>
        <w:tc>
          <w:tcPr>
            <w:tcW w:w="2854" w:type="dxa"/>
            <w:tcPrChange w:id="358" w:author="Budziński Jan (STUD)" w:date="2020-12-22T04:14:00Z">
              <w:tcPr>
                <w:tcW w:w="3325" w:type="dxa"/>
              </w:tcPr>
            </w:tcPrChange>
          </w:tcPr>
          <w:p w14:paraId="6CAF8FA7" w14:textId="77777777" w:rsidR="007B430F" w:rsidRPr="008F446B" w:rsidRDefault="007B430F" w:rsidP="00C95AD2">
            <w:pPr>
              <w:pStyle w:val="MDPI42tablebody"/>
              <w:spacing w:line="240" w:lineRule="auto"/>
              <w:rPr>
                <w:ins w:id="359" w:author="Budziński Jan (STUD)" w:date="2020-12-22T04:09:00Z"/>
              </w:rPr>
            </w:pPr>
            <w:ins w:id="360" w:author="Budziński Jan (STUD)" w:date="2020-12-22T04:09:00Z">
              <w:r>
                <w:t>5</w:t>
              </w:r>
            </w:ins>
          </w:p>
        </w:tc>
        <w:tc>
          <w:tcPr>
            <w:tcW w:w="2854" w:type="dxa"/>
            <w:tcPrChange w:id="361" w:author="Budziński Jan (STUD)" w:date="2020-12-22T04:14:00Z">
              <w:tcPr>
                <w:tcW w:w="3325" w:type="dxa"/>
              </w:tcPr>
            </w:tcPrChange>
          </w:tcPr>
          <w:p w14:paraId="2626E9FD" w14:textId="77777777" w:rsidR="007B430F" w:rsidRPr="008F446B" w:rsidRDefault="007B430F" w:rsidP="00C95AD2">
            <w:pPr>
              <w:pStyle w:val="MDPI42tablebody"/>
              <w:spacing w:line="240" w:lineRule="auto"/>
              <w:rPr>
                <w:ins w:id="362" w:author="Budziński Jan (STUD)" w:date="2020-12-22T04:09:00Z"/>
              </w:rPr>
            </w:pPr>
            <w:ins w:id="363" w:author="Budziński Jan (STUD)" w:date="2020-12-22T04:09:00Z">
              <w:r>
                <w:t>Microsoft Corp</w:t>
              </w:r>
            </w:ins>
          </w:p>
        </w:tc>
        <w:tc>
          <w:tcPr>
            <w:tcW w:w="2854" w:type="dxa"/>
            <w:tcPrChange w:id="364" w:author="Budziński Jan (STUD)" w:date="2020-12-22T04:14:00Z">
              <w:tcPr>
                <w:tcW w:w="3325" w:type="dxa"/>
              </w:tcPr>
            </w:tcPrChange>
          </w:tcPr>
          <w:p w14:paraId="3DEB58B7" w14:textId="77777777" w:rsidR="007B430F" w:rsidRPr="008F446B" w:rsidRDefault="007B430F" w:rsidP="00C95AD2">
            <w:pPr>
              <w:pStyle w:val="MDPI42tablebody"/>
              <w:spacing w:line="240" w:lineRule="auto"/>
              <w:rPr>
                <w:ins w:id="365" w:author="Budziński Jan (STUD)" w:date="2020-12-22T04:09:00Z"/>
              </w:rPr>
            </w:pPr>
            <w:ins w:id="366" w:author="Budziński Jan (STUD)" w:date="2020-12-22T04:09:00Z">
              <w:r w:rsidRPr="00880C85">
                <w:t>29,824</w:t>
              </w:r>
            </w:ins>
          </w:p>
        </w:tc>
      </w:tr>
    </w:tbl>
    <w:p w14:paraId="78630705" w14:textId="426D4407" w:rsidR="007B430F" w:rsidRDefault="007B430F" w:rsidP="007B430F">
      <w:pPr>
        <w:rPr>
          <w:ins w:id="367" w:author="Budziński Jan (STUD)" w:date="2020-12-22T04:13:00Z"/>
          <w:rFonts w:ascii="Palatino Linotype" w:hAnsi="Palatino Linotype"/>
          <w:b/>
          <w:bCs/>
          <w:sz w:val="20"/>
        </w:rPr>
      </w:pPr>
    </w:p>
    <w:p w14:paraId="74D7A684" w14:textId="77777777" w:rsidR="002E164F" w:rsidRDefault="002E164F" w:rsidP="007B430F">
      <w:pPr>
        <w:rPr>
          <w:ins w:id="368" w:author="Budziński Jan (STUD)" w:date="2020-12-22T04:09:00Z"/>
          <w:rFonts w:ascii="Palatino Linotype" w:hAnsi="Palatino Linotype"/>
          <w:b/>
          <w:bCs/>
          <w:sz w:val="20"/>
        </w:rPr>
      </w:pPr>
    </w:p>
    <w:p w14:paraId="0A113BF6" w14:textId="2598EF3C" w:rsidR="007B430F" w:rsidRDefault="007B430F" w:rsidP="007B430F">
      <w:pPr>
        <w:rPr>
          <w:ins w:id="369" w:author="Budziński Jan (STUD)" w:date="2020-12-22T04:13:00Z"/>
          <w:rFonts w:ascii="Palatino Linotype" w:hAnsi="Palatino Linotype"/>
          <w:sz w:val="20"/>
        </w:rPr>
      </w:pPr>
      <w:ins w:id="370" w:author="Budziński Jan (STUD)" w:date="2020-12-22T04:09:00Z">
        <w:r w:rsidRPr="002E164F">
          <w:rPr>
            <w:rFonts w:ascii="Palatino Linotype" w:hAnsi="Palatino Linotype"/>
            <w:sz w:val="20"/>
            <w:rPrChange w:id="371" w:author="Budziński Jan (STUD)" w:date="2020-12-22T04:13:00Z">
              <w:rPr>
                <w:rFonts w:ascii="Palatino Linotype" w:hAnsi="Palatino Linotype"/>
                <w:b/>
                <w:bCs/>
                <w:sz w:val="20"/>
              </w:rPr>
            </w:rPrChange>
          </w:rPr>
          <w:t>A device of many patents</w:t>
        </w:r>
      </w:ins>
    </w:p>
    <w:p w14:paraId="771E9AAC" w14:textId="77777777" w:rsidR="002E164F" w:rsidRPr="002E164F" w:rsidRDefault="002E164F" w:rsidP="007B430F">
      <w:pPr>
        <w:rPr>
          <w:ins w:id="372" w:author="Budziński Jan (STUD)" w:date="2020-12-22T04:09:00Z"/>
          <w:rFonts w:ascii="Palatino Linotype" w:hAnsi="Palatino Linotype"/>
          <w:sz w:val="20"/>
          <w:rPrChange w:id="373" w:author="Budziński Jan (STUD)" w:date="2020-12-22T04:13:00Z">
            <w:rPr>
              <w:ins w:id="374" w:author="Budziński Jan (STUD)" w:date="2020-12-22T04:09:00Z"/>
              <w:rFonts w:ascii="Palatino Linotype" w:hAnsi="Palatino Linotype"/>
              <w:b/>
              <w:bCs/>
              <w:sz w:val="20"/>
            </w:rPr>
          </w:rPrChange>
        </w:rPr>
      </w:pPr>
    </w:p>
    <w:p w14:paraId="52360AA2" w14:textId="53B814BB" w:rsidR="007B430F" w:rsidRPr="00842EC3" w:rsidRDefault="007B430F">
      <w:pPr>
        <w:ind w:left="420"/>
        <w:rPr>
          <w:ins w:id="375" w:author="Budziński Jan (STUD)" w:date="2020-12-22T04:09:00Z"/>
          <w:rFonts w:ascii="Palatino Linotype" w:hAnsi="Palatino Linotype"/>
          <w:sz w:val="20"/>
        </w:rPr>
        <w:pPrChange w:id="376" w:author="Budziński Jan (STUD)" w:date="2020-12-22T04:13:00Z">
          <w:pPr/>
        </w:pPrChange>
      </w:pPr>
      <w:ins w:id="377" w:author="Budziński Jan (STUD)" w:date="2020-12-22T04:09:00Z">
        <w:r>
          <w:rPr>
            <w:rFonts w:ascii="Palatino Linotype" w:hAnsi="Palatino Linotype"/>
            <w:sz w:val="20"/>
          </w:rPr>
          <w:t>Smartphones are a</w:t>
        </w:r>
      </w:ins>
      <w:ins w:id="378" w:author="Budziński Jan (STUD)" w:date="2020-12-22T04:17:00Z">
        <w:r w:rsidR="0013724C">
          <w:rPr>
            <w:rFonts w:ascii="Palatino Linotype" w:hAnsi="Palatino Linotype"/>
            <w:sz w:val="20"/>
          </w:rPr>
          <w:t xml:space="preserve"> ubiquitous,</w:t>
        </w:r>
      </w:ins>
      <w:ins w:id="379" w:author="Budziński Jan (STUD)" w:date="2020-12-22T04:09:00Z">
        <w:r>
          <w:rPr>
            <w:rFonts w:ascii="Palatino Linotype" w:hAnsi="Palatino Linotype"/>
            <w:sz w:val="20"/>
          </w:rPr>
          <w:t xml:space="preserve"> irreplaceable device in the daily lives of billions of </w:t>
        </w:r>
      </w:ins>
      <w:ins w:id="380" w:author="Budziński Jan (STUD)" w:date="2020-12-22T04:17:00Z">
        <w:r w:rsidR="0013724C">
          <w:rPr>
            <w:rFonts w:ascii="Palatino Linotype" w:hAnsi="Palatino Linotype"/>
            <w:sz w:val="20"/>
          </w:rPr>
          <w:t>people</w:t>
        </w:r>
      </w:ins>
      <w:ins w:id="381" w:author="Budziński Jan (STUD)" w:date="2020-12-22T04:09:00Z">
        <w:r>
          <w:rPr>
            <w:rFonts w:ascii="Palatino Linotype" w:hAnsi="Palatino Linotype"/>
            <w:sz w:val="20"/>
          </w:rPr>
          <w:t>. This unbelievably complex invention provides its users with a wide array of uses, from browsing the Internet, through listening to music, to paying with it as though it were a credit card. However, the smartphone isn’t subject to a single patent. In reality, it’s much, much more – RPX, a patent risk solving company, once estimated that about 250,000 U.S patents could be applied to a smartphone</w:t>
        </w:r>
        <w:r>
          <w:rPr>
            <w:rStyle w:val="Odwoanieprzypisudolnego"/>
            <w:rFonts w:ascii="Palatino Linotype" w:hAnsi="Palatino Linotype"/>
            <w:sz w:val="20"/>
          </w:rPr>
          <w:footnoteReference w:id="5"/>
        </w:r>
        <w:r>
          <w:rPr>
            <w:rFonts w:ascii="Palatino Linotype" w:hAnsi="Palatino Linotype"/>
            <w:sz w:val="20"/>
          </w:rPr>
          <w:t>. What that estimation creates is a major issue that tech companies have to deal with daily. Many patents being issued at the same may overlap with one another, company to company, which could prove to be a detrimental issue when resolving patent breach claims emerging from multiple companies having obtained almost identical patents.</w:t>
        </w:r>
      </w:ins>
    </w:p>
    <w:p w14:paraId="3FCB96AD" w14:textId="77777777" w:rsidR="007B430F" w:rsidRPr="007B430F" w:rsidRDefault="007B430F">
      <w:pPr>
        <w:pStyle w:val="MDPI22heading2"/>
        <w:rPr>
          <w:iCs/>
          <w:rPrChange w:id="384" w:author="Budziński Jan (STUD)" w:date="2020-12-22T04:09:00Z">
            <w:rPr>
              <w:lang w:val="en"/>
            </w:rPr>
          </w:rPrChange>
        </w:rPr>
        <w:pPrChange w:id="385" w:author="Budziński Jan (STUD)" w:date="2020-12-22T04:09:00Z">
          <w:pPr/>
        </w:pPrChange>
      </w:pPr>
    </w:p>
    <w:p w14:paraId="6B979399" w14:textId="4001BBD2" w:rsidR="00CD3203" w:rsidRPr="002E164F" w:rsidDel="002323CF" w:rsidRDefault="00CD3203" w:rsidP="00CD3203">
      <w:pPr>
        <w:pStyle w:val="MDPI23heading3"/>
        <w:rPr>
          <w:del w:id="386" w:author="Richard" w:date="2020-12-20T22:56:00Z"/>
          <w:szCs w:val="20"/>
        </w:rPr>
      </w:pPr>
      <w:del w:id="387" w:author="Richard" w:date="2020-12-20T22:56:00Z">
        <w:r w:rsidRPr="007B430F" w:rsidDel="002323CF">
          <w:rPr>
            <w:szCs w:val="20"/>
          </w:rPr>
          <w:delText>3</w:delText>
        </w:r>
        <w:r w:rsidRPr="002E164F" w:rsidDel="002323CF">
          <w:rPr>
            <w:szCs w:val="20"/>
          </w:rPr>
          <w:delText>.1.1. Subsubsection</w:delText>
        </w:r>
      </w:del>
    </w:p>
    <w:p w14:paraId="3106359E" w14:textId="1A9D2DDB" w:rsidR="00CD3203" w:rsidRPr="002E164F" w:rsidDel="002323CF" w:rsidRDefault="00CD3203" w:rsidP="00CD3203">
      <w:pPr>
        <w:pStyle w:val="MDPI35textbeforelist"/>
        <w:rPr>
          <w:del w:id="388" w:author="Richard" w:date="2020-12-20T22:56:00Z"/>
          <w:szCs w:val="20"/>
        </w:rPr>
      </w:pPr>
      <w:del w:id="389" w:author="Richard" w:date="2020-12-20T22:56:00Z">
        <w:r w:rsidRPr="002E164F" w:rsidDel="002323CF">
          <w:rPr>
            <w:szCs w:val="20"/>
          </w:rPr>
          <w:delText>Bulleted lists look like this:</w:delText>
        </w:r>
      </w:del>
    </w:p>
    <w:p w14:paraId="5643AA91" w14:textId="3EA65490" w:rsidR="00CD3203" w:rsidRPr="002E164F" w:rsidDel="002323CF" w:rsidRDefault="00CD3203" w:rsidP="00CD3203">
      <w:pPr>
        <w:pStyle w:val="MDPI38bullet"/>
        <w:rPr>
          <w:del w:id="390" w:author="Richard" w:date="2020-12-20T22:56:00Z"/>
          <w:szCs w:val="20"/>
        </w:rPr>
      </w:pPr>
      <w:del w:id="391" w:author="Richard" w:date="2020-12-20T22:56:00Z">
        <w:r w:rsidRPr="002E164F" w:rsidDel="002323CF">
          <w:rPr>
            <w:szCs w:val="20"/>
          </w:rPr>
          <w:delText>First bullet</w:delText>
        </w:r>
      </w:del>
    </w:p>
    <w:p w14:paraId="7CF3510B" w14:textId="3B7ED419" w:rsidR="00CD3203" w:rsidRPr="002E164F" w:rsidDel="002323CF" w:rsidRDefault="00CD3203" w:rsidP="00CD3203">
      <w:pPr>
        <w:pStyle w:val="MDPI38bullet"/>
        <w:rPr>
          <w:del w:id="392" w:author="Richard" w:date="2020-12-20T22:56:00Z"/>
          <w:szCs w:val="20"/>
        </w:rPr>
      </w:pPr>
      <w:del w:id="393" w:author="Richard" w:date="2020-12-20T22:56:00Z">
        <w:r w:rsidRPr="002E164F" w:rsidDel="002323CF">
          <w:rPr>
            <w:szCs w:val="20"/>
          </w:rPr>
          <w:delText>Second bullet</w:delText>
        </w:r>
      </w:del>
    </w:p>
    <w:p w14:paraId="1D790111" w14:textId="6D0ACDF4" w:rsidR="00CD3203" w:rsidRPr="002E164F" w:rsidDel="002323CF" w:rsidRDefault="00CD3203" w:rsidP="00CD3203">
      <w:pPr>
        <w:pStyle w:val="MDPI38bullet"/>
        <w:rPr>
          <w:del w:id="394" w:author="Richard" w:date="2020-12-20T22:56:00Z"/>
          <w:szCs w:val="20"/>
        </w:rPr>
      </w:pPr>
      <w:del w:id="395" w:author="Richard" w:date="2020-12-20T22:56:00Z">
        <w:r w:rsidRPr="002E164F" w:rsidDel="002323CF">
          <w:rPr>
            <w:szCs w:val="20"/>
          </w:rPr>
          <w:delText>Third bullet</w:delText>
        </w:r>
      </w:del>
    </w:p>
    <w:p w14:paraId="462ABC92" w14:textId="1B5CBD9E" w:rsidR="00CD3203" w:rsidRPr="002E164F" w:rsidDel="002323CF" w:rsidRDefault="00CD3203" w:rsidP="00CD3203">
      <w:pPr>
        <w:pStyle w:val="MDPI36textafterlist"/>
        <w:spacing w:after="120"/>
        <w:rPr>
          <w:del w:id="396" w:author="Richard" w:date="2020-12-20T22:56:00Z"/>
          <w:szCs w:val="20"/>
        </w:rPr>
      </w:pPr>
      <w:del w:id="397" w:author="Richard" w:date="2020-12-20T22:56:00Z">
        <w:r w:rsidRPr="002E164F" w:rsidDel="002323CF">
          <w:rPr>
            <w:szCs w:val="20"/>
          </w:rPr>
          <w:delText>Numbered lists can be added as follows:</w:delText>
        </w:r>
      </w:del>
    </w:p>
    <w:p w14:paraId="70910D3F" w14:textId="57DB7B8F" w:rsidR="00CD3203" w:rsidRPr="002E164F" w:rsidDel="002323CF" w:rsidRDefault="00CD3203" w:rsidP="00CD3203">
      <w:pPr>
        <w:pStyle w:val="MDPI37itemize"/>
        <w:rPr>
          <w:del w:id="398" w:author="Richard" w:date="2020-12-20T22:56:00Z"/>
          <w:szCs w:val="20"/>
        </w:rPr>
      </w:pPr>
      <w:del w:id="399" w:author="Richard" w:date="2020-12-20T22:56:00Z">
        <w:r w:rsidRPr="002E164F" w:rsidDel="002323CF">
          <w:rPr>
            <w:szCs w:val="20"/>
          </w:rPr>
          <w:delText>First item</w:delText>
        </w:r>
      </w:del>
    </w:p>
    <w:p w14:paraId="07B60C6C" w14:textId="577F32BA" w:rsidR="00CD3203" w:rsidRPr="002E164F" w:rsidDel="002323CF" w:rsidRDefault="00CD3203" w:rsidP="00CD3203">
      <w:pPr>
        <w:pStyle w:val="MDPI37itemize"/>
        <w:rPr>
          <w:del w:id="400" w:author="Richard" w:date="2020-12-20T22:56:00Z"/>
          <w:szCs w:val="20"/>
        </w:rPr>
      </w:pPr>
      <w:del w:id="401" w:author="Richard" w:date="2020-12-20T22:56:00Z">
        <w:r w:rsidRPr="002E164F" w:rsidDel="002323CF">
          <w:rPr>
            <w:szCs w:val="20"/>
          </w:rPr>
          <w:delText>Second item</w:delText>
        </w:r>
      </w:del>
    </w:p>
    <w:p w14:paraId="6E073950" w14:textId="6D768131" w:rsidR="00CD3203" w:rsidRPr="002E164F" w:rsidDel="002323CF" w:rsidRDefault="00CD3203" w:rsidP="00CD3203">
      <w:pPr>
        <w:pStyle w:val="MDPI37itemize"/>
        <w:rPr>
          <w:del w:id="402" w:author="Richard" w:date="2020-12-20T22:56:00Z"/>
          <w:szCs w:val="20"/>
        </w:rPr>
      </w:pPr>
      <w:del w:id="403" w:author="Richard" w:date="2020-12-20T22:56:00Z">
        <w:r w:rsidRPr="002E164F" w:rsidDel="002323CF">
          <w:rPr>
            <w:szCs w:val="20"/>
          </w:rPr>
          <w:delText>Third item</w:delText>
        </w:r>
      </w:del>
    </w:p>
    <w:p w14:paraId="262EA71A" w14:textId="24AC7A68" w:rsidR="00CD3203" w:rsidRPr="002E164F" w:rsidDel="002323CF" w:rsidRDefault="00CD3203" w:rsidP="00CD3203">
      <w:pPr>
        <w:pStyle w:val="MDPI36textafterlist"/>
        <w:rPr>
          <w:del w:id="404" w:author="Richard" w:date="2020-12-20T22:56:00Z"/>
          <w:szCs w:val="20"/>
        </w:rPr>
      </w:pPr>
      <w:del w:id="405" w:author="Richard" w:date="2020-12-20T22:56:00Z">
        <w:r w:rsidRPr="002E164F" w:rsidDel="002323CF">
          <w:rPr>
            <w:szCs w:val="20"/>
          </w:rPr>
          <w:delText>The text continues here.</w:delText>
        </w:r>
      </w:del>
    </w:p>
    <w:p w14:paraId="66CD5FCB" w14:textId="501B345A" w:rsidR="00CD3203" w:rsidRPr="002E164F" w:rsidDel="002323CF" w:rsidRDefault="00CD3203" w:rsidP="00CD3203">
      <w:pPr>
        <w:pStyle w:val="MDPI22heading2"/>
        <w:rPr>
          <w:del w:id="406" w:author="Richard" w:date="2020-12-20T22:56:00Z"/>
          <w:szCs w:val="20"/>
        </w:rPr>
      </w:pPr>
      <w:del w:id="407" w:author="Richard" w:date="2020-12-20T22:56:00Z">
        <w:r w:rsidRPr="002E164F" w:rsidDel="002323CF">
          <w:rPr>
            <w:szCs w:val="20"/>
          </w:rPr>
          <w:delText>3.2. Figures, Tables and Schemes</w:delText>
        </w:r>
      </w:del>
    </w:p>
    <w:p w14:paraId="6FE0D64B" w14:textId="69949E12" w:rsidR="00CD3203" w:rsidRPr="002E164F" w:rsidDel="002323CF" w:rsidRDefault="00CD3203" w:rsidP="00CD3203">
      <w:pPr>
        <w:pStyle w:val="MDPI33textspaceafter"/>
        <w:rPr>
          <w:del w:id="408" w:author="Richard" w:date="2020-12-20T22:56:00Z"/>
          <w:szCs w:val="20"/>
        </w:rPr>
      </w:pPr>
      <w:del w:id="409" w:author="Richard" w:date="2020-12-20T22:56:00Z">
        <w:r w:rsidRPr="002E164F" w:rsidDel="002323CF">
          <w:rPr>
            <w:szCs w:val="20"/>
          </w:rPr>
          <w:delText>All figures and tables should be cited in the main text as Figure 1, Table 1, etc.</w:delText>
        </w:r>
      </w:del>
    </w:p>
    <w:tbl>
      <w:tblPr>
        <w:tblW w:w="0" w:type="auto"/>
        <w:tblLook w:val="04A0" w:firstRow="1" w:lastRow="0" w:firstColumn="1" w:lastColumn="0" w:noHBand="0" w:noVBand="1"/>
      </w:tblPr>
      <w:tblGrid>
        <w:gridCol w:w="4422"/>
        <w:gridCol w:w="4422"/>
      </w:tblGrid>
      <w:tr w:rsidR="00CD3203" w:rsidRPr="00443EB1" w:rsidDel="002323CF" w14:paraId="341DF3F4" w14:textId="25A5AEEC" w:rsidTr="00CD3203">
        <w:trPr>
          <w:del w:id="410" w:author="Richard" w:date="2020-12-20T22:56:00Z"/>
        </w:trPr>
        <w:tc>
          <w:tcPr>
            <w:tcW w:w="4779" w:type="dxa"/>
          </w:tcPr>
          <w:p w14:paraId="1F89FC80" w14:textId="739B4D8C" w:rsidR="00CD3203" w:rsidRPr="002E164F" w:rsidDel="002323CF" w:rsidRDefault="004177A0" w:rsidP="00CD3203">
            <w:pPr>
              <w:pStyle w:val="MDPI52figure"/>
              <w:adjustRightInd w:val="0"/>
              <w:snapToGrid w:val="0"/>
              <w:rPr>
                <w:del w:id="411" w:author="Richard" w:date="2020-12-20T22:56:00Z"/>
                <w:sz w:val="20"/>
              </w:rPr>
            </w:pPr>
            <w:del w:id="412" w:author="Richard" w:date="2020-12-20T22:56:00Z">
              <w:r w:rsidRPr="002E164F" w:rsidDel="002323CF">
                <w:rPr>
                  <w:noProof/>
                  <w:sz w:val="20"/>
                  <w:lang w:eastAsia="zh-CN"/>
                </w:rPr>
                <w:drawing>
                  <wp:inline distT="0" distB="0" distL="0" distR="0" wp14:anchorId="417A8D9D" wp14:editId="552BDF31">
                    <wp:extent cx="125730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solidFill>
                              <a:srgbClr val="FFFFFF"/>
                            </a:solidFill>
                            <a:ln>
                              <a:noFill/>
                            </a:ln>
                          </pic:spPr>
                        </pic:pic>
                      </a:graphicData>
                    </a:graphic>
                  </wp:inline>
                </w:drawing>
              </w:r>
            </w:del>
          </w:p>
          <w:p w14:paraId="0BA87AB8" w14:textId="7EDEB936" w:rsidR="00CD3203" w:rsidRPr="00443EB1" w:rsidDel="002323CF" w:rsidRDefault="00CD3203" w:rsidP="00CD3203">
            <w:pPr>
              <w:pStyle w:val="MDPI52figure"/>
              <w:adjustRightInd w:val="0"/>
              <w:snapToGrid w:val="0"/>
              <w:rPr>
                <w:del w:id="413" w:author="Richard" w:date="2020-12-20T22:56:00Z"/>
                <w:sz w:val="20"/>
              </w:rPr>
            </w:pPr>
            <w:del w:id="414" w:author="Richard" w:date="2020-12-20T22:56:00Z">
              <w:r w:rsidRPr="007B430F" w:rsidDel="002323CF">
                <w:rPr>
                  <w:sz w:val="20"/>
                </w:rPr>
                <w:delText>(</w:delText>
              </w:r>
              <w:r w:rsidRPr="00443EB1" w:rsidDel="002323CF">
                <w:rPr>
                  <w:b/>
                  <w:sz w:val="20"/>
                </w:rPr>
                <w:delText>a</w:delText>
              </w:r>
              <w:r w:rsidRPr="00443EB1" w:rsidDel="002323CF">
                <w:rPr>
                  <w:sz w:val="20"/>
                </w:rPr>
                <w:delText>)</w:delText>
              </w:r>
            </w:del>
          </w:p>
        </w:tc>
        <w:tc>
          <w:tcPr>
            <w:tcW w:w="4780" w:type="dxa"/>
          </w:tcPr>
          <w:p w14:paraId="59788B81" w14:textId="0ADE9A6C" w:rsidR="00CD3203" w:rsidRPr="002E164F" w:rsidDel="002323CF" w:rsidRDefault="004177A0" w:rsidP="00CD3203">
            <w:pPr>
              <w:pStyle w:val="MDPI52figure"/>
              <w:adjustRightInd w:val="0"/>
              <w:snapToGrid w:val="0"/>
              <w:rPr>
                <w:del w:id="415" w:author="Richard" w:date="2020-12-20T22:56:00Z"/>
                <w:sz w:val="20"/>
              </w:rPr>
            </w:pPr>
            <w:del w:id="416" w:author="Richard" w:date="2020-12-20T22:56:00Z">
              <w:r w:rsidRPr="002E164F" w:rsidDel="002323CF">
                <w:rPr>
                  <w:noProof/>
                  <w:sz w:val="20"/>
                  <w:lang w:eastAsia="zh-CN"/>
                </w:rPr>
                <w:drawing>
                  <wp:inline distT="0" distB="0" distL="0" distR="0" wp14:anchorId="15979DEC" wp14:editId="41E5085A">
                    <wp:extent cx="1257300" cy="125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solidFill>
                              <a:srgbClr val="FFFFFF"/>
                            </a:solidFill>
                            <a:ln>
                              <a:noFill/>
                            </a:ln>
                          </pic:spPr>
                        </pic:pic>
                      </a:graphicData>
                    </a:graphic>
                  </wp:inline>
                </w:drawing>
              </w:r>
            </w:del>
          </w:p>
          <w:p w14:paraId="008CC994" w14:textId="6A38F1EB" w:rsidR="00CD3203" w:rsidRPr="00443EB1" w:rsidDel="002323CF" w:rsidRDefault="00CD3203" w:rsidP="00CD3203">
            <w:pPr>
              <w:pStyle w:val="MDPI52figure"/>
              <w:adjustRightInd w:val="0"/>
              <w:snapToGrid w:val="0"/>
              <w:rPr>
                <w:del w:id="417" w:author="Richard" w:date="2020-12-20T22:56:00Z"/>
                <w:sz w:val="20"/>
              </w:rPr>
            </w:pPr>
            <w:del w:id="418" w:author="Richard" w:date="2020-12-20T22:56:00Z">
              <w:r w:rsidRPr="007B430F" w:rsidDel="002323CF">
                <w:rPr>
                  <w:sz w:val="20"/>
                </w:rPr>
                <w:delText>(</w:delText>
              </w:r>
              <w:r w:rsidRPr="00443EB1" w:rsidDel="002323CF">
                <w:rPr>
                  <w:b/>
                  <w:sz w:val="20"/>
                </w:rPr>
                <w:delText>b</w:delText>
              </w:r>
              <w:r w:rsidRPr="00443EB1" w:rsidDel="002323CF">
                <w:rPr>
                  <w:sz w:val="20"/>
                </w:rPr>
                <w:delText>)</w:delText>
              </w:r>
            </w:del>
          </w:p>
        </w:tc>
      </w:tr>
    </w:tbl>
    <w:p w14:paraId="7C24B287" w14:textId="3288F95B" w:rsidR="00CD3203" w:rsidRPr="002E164F" w:rsidDel="002323CF" w:rsidRDefault="00CD3203" w:rsidP="00CD3203">
      <w:pPr>
        <w:pStyle w:val="MDPI51figurecaption"/>
        <w:rPr>
          <w:del w:id="419" w:author="Richard" w:date="2020-12-20T22:56:00Z"/>
          <w:sz w:val="20"/>
        </w:rPr>
      </w:pPr>
      <w:del w:id="420" w:author="Richard" w:date="2020-12-20T22:56:00Z">
        <w:r w:rsidRPr="00443EB1" w:rsidDel="002323CF">
          <w:rPr>
            <w:b/>
            <w:sz w:val="20"/>
            <w:rPrChange w:id="421" w:author="Budziński Jan (STUD)" w:date="2020-12-22T03:52:00Z">
              <w:rPr>
                <w:b/>
              </w:rPr>
            </w:rPrChange>
          </w:rPr>
          <w:delText>Figure 1.</w:delText>
        </w:r>
        <w:r w:rsidRPr="00443EB1" w:rsidDel="002323CF">
          <w:rPr>
            <w:sz w:val="20"/>
            <w:rPrChange w:id="422" w:author="Budziński Jan (STUD)" w:date="2020-12-22T03:52:00Z">
              <w:rPr/>
            </w:rPrChange>
          </w:rPr>
          <w:delText xml:space="preserve"> This is a figure, Schemes follow the same formatting. If there are multiple panels, they should be listed as: (</w:delText>
        </w:r>
        <w:r w:rsidRPr="00443EB1" w:rsidDel="002323CF">
          <w:rPr>
            <w:b/>
            <w:sz w:val="20"/>
            <w:rPrChange w:id="423" w:author="Budziński Jan (STUD)" w:date="2020-12-22T03:52:00Z">
              <w:rPr>
                <w:b/>
              </w:rPr>
            </w:rPrChange>
          </w:rPr>
          <w:delText>a</w:delText>
        </w:r>
        <w:r w:rsidRPr="00443EB1" w:rsidDel="002323CF">
          <w:rPr>
            <w:sz w:val="20"/>
            <w:rPrChange w:id="424" w:author="Budziński Jan (STUD)" w:date="2020-12-22T03:52:00Z">
              <w:rPr/>
            </w:rPrChange>
          </w:rPr>
          <w:delText>) Description of what is contained in the first panel; (</w:delText>
        </w:r>
        <w:r w:rsidRPr="00443EB1" w:rsidDel="002323CF">
          <w:rPr>
            <w:b/>
            <w:sz w:val="20"/>
            <w:rPrChange w:id="425" w:author="Budziński Jan (STUD)" w:date="2020-12-22T03:52:00Z">
              <w:rPr>
                <w:b/>
              </w:rPr>
            </w:rPrChange>
          </w:rPr>
          <w:delText>b</w:delText>
        </w:r>
        <w:r w:rsidRPr="00443EB1" w:rsidDel="002323CF">
          <w:rPr>
            <w:sz w:val="20"/>
            <w:rPrChange w:id="426" w:author="Budziński Jan (STUD)" w:date="2020-12-22T03:52:00Z">
              <w:rPr/>
            </w:rPrChange>
          </w:rPr>
          <w:delText>) Description of what is contained in the second panel. Figures should be placed in the main text near to the first time they are cited. A caption on a single line should be centered.</w:delText>
        </w:r>
      </w:del>
    </w:p>
    <w:p w14:paraId="26E1D70C" w14:textId="62A3A594" w:rsidR="00CD3203" w:rsidRPr="002E164F" w:rsidDel="002323CF" w:rsidRDefault="00CD3203" w:rsidP="00CD3203">
      <w:pPr>
        <w:pStyle w:val="MDPI41tablecaption"/>
        <w:jc w:val="center"/>
        <w:rPr>
          <w:del w:id="427" w:author="Richard" w:date="2020-12-20T22:56:00Z"/>
          <w:sz w:val="20"/>
          <w:szCs w:val="20"/>
        </w:rPr>
      </w:pPr>
      <w:del w:id="428" w:author="Richard" w:date="2020-12-20T22:56:00Z">
        <w:r w:rsidRPr="00443EB1" w:rsidDel="002323CF">
          <w:rPr>
            <w:b/>
            <w:sz w:val="20"/>
            <w:szCs w:val="20"/>
            <w:rPrChange w:id="429" w:author="Budziński Jan (STUD)" w:date="2020-12-22T03:52:00Z">
              <w:rPr>
                <w:b/>
              </w:rPr>
            </w:rPrChange>
          </w:rPr>
          <w:delText>Table 1.</w:delText>
        </w:r>
        <w:r w:rsidRPr="00443EB1" w:rsidDel="002323CF">
          <w:rPr>
            <w:sz w:val="20"/>
            <w:szCs w:val="20"/>
            <w:rPrChange w:id="430" w:author="Budziński Jan (STUD)" w:date="2020-12-22T03:52:00Z">
              <w:rPr/>
            </w:rPrChange>
          </w:rPr>
          <w:delText xml:space="preserve"> This is a table. Tables should be placed in the main text near to the first time they are cited.</w:delText>
        </w:r>
      </w:del>
    </w:p>
    <w:tbl>
      <w:tblPr>
        <w:tblW w:w="0" w:type="auto"/>
        <w:jc w:val="center"/>
        <w:tblBorders>
          <w:top w:val="single" w:sz="8" w:space="0" w:color="auto"/>
          <w:bottom w:val="single" w:sz="8" w:space="0" w:color="auto"/>
        </w:tblBorders>
        <w:tblLook w:val="04A0" w:firstRow="1" w:lastRow="0" w:firstColumn="1" w:lastColumn="0" w:noHBand="0" w:noVBand="1"/>
      </w:tblPr>
      <w:tblGrid>
        <w:gridCol w:w="1599"/>
        <w:gridCol w:w="1599"/>
        <w:gridCol w:w="1599"/>
      </w:tblGrid>
      <w:tr w:rsidR="00CD3203" w:rsidRPr="00443EB1" w:rsidDel="002323CF" w14:paraId="4AF38BCF" w14:textId="272DE916" w:rsidTr="001A1BB3">
        <w:trPr>
          <w:jc w:val="center"/>
          <w:del w:id="431" w:author="Richard" w:date="2020-12-20T22:56:00Z"/>
        </w:trPr>
        <w:tc>
          <w:tcPr>
            <w:tcW w:w="1599" w:type="dxa"/>
            <w:tcBorders>
              <w:bottom w:val="single" w:sz="4" w:space="0" w:color="auto"/>
            </w:tcBorders>
            <w:shd w:val="clear" w:color="auto" w:fill="auto"/>
            <w:vAlign w:val="center"/>
          </w:tcPr>
          <w:p w14:paraId="4103BC1B" w14:textId="0B3D4111" w:rsidR="00CD3203" w:rsidRPr="00443EB1" w:rsidDel="002323CF" w:rsidRDefault="00CD3203" w:rsidP="00604EDE">
            <w:pPr>
              <w:pStyle w:val="MDPI42tablebody"/>
              <w:spacing w:line="240" w:lineRule="auto"/>
              <w:rPr>
                <w:del w:id="432" w:author="Richard" w:date="2020-12-20T22:56:00Z"/>
                <w:b/>
              </w:rPr>
            </w:pPr>
            <w:del w:id="433" w:author="Richard" w:date="2020-12-20T22:56:00Z">
              <w:r w:rsidRPr="007B430F" w:rsidDel="002323CF">
                <w:rPr>
                  <w:b/>
                </w:rPr>
                <w:delText>Title 1</w:delText>
              </w:r>
            </w:del>
          </w:p>
        </w:tc>
        <w:tc>
          <w:tcPr>
            <w:tcW w:w="1599" w:type="dxa"/>
            <w:tcBorders>
              <w:bottom w:val="single" w:sz="4" w:space="0" w:color="auto"/>
            </w:tcBorders>
            <w:shd w:val="clear" w:color="auto" w:fill="auto"/>
            <w:vAlign w:val="center"/>
          </w:tcPr>
          <w:p w14:paraId="47541BFE" w14:textId="3E07C560" w:rsidR="00CD3203" w:rsidRPr="00443EB1" w:rsidDel="002323CF" w:rsidRDefault="00CD3203" w:rsidP="00604EDE">
            <w:pPr>
              <w:pStyle w:val="MDPI42tablebody"/>
              <w:spacing w:line="240" w:lineRule="auto"/>
              <w:rPr>
                <w:del w:id="434" w:author="Richard" w:date="2020-12-20T22:56:00Z"/>
                <w:b/>
              </w:rPr>
            </w:pPr>
            <w:del w:id="435" w:author="Richard" w:date="2020-12-20T22:56:00Z">
              <w:r w:rsidRPr="00443EB1" w:rsidDel="002323CF">
                <w:rPr>
                  <w:b/>
                </w:rPr>
                <w:delText>Title 2</w:delText>
              </w:r>
            </w:del>
          </w:p>
        </w:tc>
        <w:tc>
          <w:tcPr>
            <w:tcW w:w="1599" w:type="dxa"/>
            <w:tcBorders>
              <w:bottom w:val="single" w:sz="4" w:space="0" w:color="auto"/>
            </w:tcBorders>
            <w:shd w:val="clear" w:color="auto" w:fill="auto"/>
            <w:vAlign w:val="center"/>
          </w:tcPr>
          <w:p w14:paraId="00C2C45B" w14:textId="699F813D" w:rsidR="00CD3203" w:rsidRPr="00443EB1" w:rsidDel="002323CF" w:rsidRDefault="00CD3203" w:rsidP="00604EDE">
            <w:pPr>
              <w:pStyle w:val="MDPI42tablebody"/>
              <w:spacing w:line="240" w:lineRule="auto"/>
              <w:rPr>
                <w:del w:id="436" w:author="Richard" w:date="2020-12-20T22:56:00Z"/>
                <w:b/>
              </w:rPr>
            </w:pPr>
            <w:del w:id="437" w:author="Richard" w:date="2020-12-20T22:56:00Z">
              <w:r w:rsidRPr="00443EB1" w:rsidDel="002323CF">
                <w:rPr>
                  <w:b/>
                </w:rPr>
                <w:delText>Title 3</w:delText>
              </w:r>
            </w:del>
          </w:p>
        </w:tc>
      </w:tr>
      <w:tr w:rsidR="00CD3203" w:rsidRPr="00443EB1" w:rsidDel="002323CF" w14:paraId="144BFDF7" w14:textId="56CB21F3" w:rsidTr="001A1BB3">
        <w:trPr>
          <w:jc w:val="center"/>
          <w:del w:id="438" w:author="Richard" w:date="2020-12-20T22:56:00Z"/>
        </w:trPr>
        <w:tc>
          <w:tcPr>
            <w:tcW w:w="1599" w:type="dxa"/>
            <w:shd w:val="clear" w:color="auto" w:fill="auto"/>
            <w:vAlign w:val="center"/>
          </w:tcPr>
          <w:p w14:paraId="7C47593E" w14:textId="543A4351" w:rsidR="00CD3203" w:rsidRPr="00443EB1" w:rsidDel="002323CF" w:rsidRDefault="00CD3203" w:rsidP="00604EDE">
            <w:pPr>
              <w:pStyle w:val="MDPI42tablebody"/>
              <w:spacing w:line="240" w:lineRule="auto"/>
              <w:rPr>
                <w:del w:id="439" w:author="Richard" w:date="2020-12-20T22:56:00Z"/>
              </w:rPr>
            </w:pPr>
            <w:del w:id="440" w:author="Richard" w:date="2020-12-20T22:56:00Z">
              <w:r w:rsidRPr="007B430F" w:rsidDel="002323CF">
                <w:delText>entry 1</w:delText>
              </w:r>
            </w:del>
          </w:p>
        </w:tc>
        <w:tc>
          <w:tcPr>
            <w:tcW w:w="1599" w:type="dxa"/>
            <w:shd w:val="clear" w:color="auto" w:fill="auto"/>
            <w:vAlign w:val="center"/>
          </w:tcPr>
          <w:p w14:paraId="58378B0B" w14:textId="4DFF4312" w:rsidR="00CD3203" w:rsidRPr="00443EB1" w:rsidDel="002323CF" w:rsidRDefault="00CD3203" w:rsidP="00604EDE">
            <w:pPr>
              <w:pStyle w:val="MDPI42tablebody"/>
              <w:spacing w:line="240" w:lineRule="auto"/>
              <w:rPr>
                <w:del w:id="441" w:author="Richard" w:date="2020-12-20T22:56:00Z"/>
              </w:rPr>
            </w:pPr>
            <w:del w:id="442" w:author="Richard" w:date="2020-12-20T22:56:00Z">
              <w:r w:rsidRPr="00443EB1" w:rsidDel="002323CF">
                <w:delText>data</w:delText>
              </w:r>
            </w:del>
          </w:p>
        </w:tc>
        <w:tc>
          <w:tcPr>
            <w:tcW w:w="1599" w:type="dxa"/>
            <w:shd w:val="clear" w:color="auto" w:fill="auto"/>
            <w:vAlign w:val="center"/>
          </w:tcPr>
          <w:p w14:paraId="65DE1802" w14:textId="6B7A8848" w:rsidR="00CD3203" w:rsidRPr="00443EB1" w:rsidDel="002323CF" w:rsidRDefault="00CD3203" w:rsidP="00604EDE">
            <w:pPr>
              <w:pStyle w:val="MDPI42tablebody"/>
              <w:spacing w:line="240" w:lineRule="auto"/>
              <w:rPr>
                <w:del w:id="443" w:author="Richard" w:date="2020-12-20T22:56:00Z"/>
              </w:rPr>
            </w:pPr>
            <w:del w:id="444" w:author="Richard" w:date="2020-12-20T22:56:00Z">
              <w:r w:rsidRPr="00443EB1" w:rsidDel="002323CF">
                <w:delText>data</w:delText>
              </w:r>
            </w:del>
          </w:p>
        </w:tc>
      </w:tr>
      <w:tr w:rsidR="00CD3203" w:rsidRPr="00443EB1" w:rsidDel="002323CF" w14:paraId="44B1D9B0" w14:textId="44D67AA2" w:rsidTr="001A1BB3">
        <w:trPr>
          <w:jc w:val="center"/>
          <w:del w:id="445" w:author="Richard" w:date="2020-12-20T22:56:00Z"/>
        </w:trPr>
        <w:tc>
          <w:tcPr>
            <w:tcW w:w="1599" w:type="dxa"/>
            <w:shd w:val="clear" w:color="auto" w:fill="auto"/>
            <w:vAlign w:val="center"/>
          </w:tcPr>
          <w:p w14:paraId="425A9C29" w14:textId="07F46D0F" w:rsidR="00CD3203" w:rsidRPr="00443EB1" w:rsidDel="002323CF" w:rsidRDefault="00CD3203" w:rsidP="00604EDE">
            <w:pPr>
              <w:pStyle w:val="MDPI42tablebody"/>
              <w:spacing w:line="240" w:lineRule="auto"/>
              <w:rPr>
                <w:del w:id="446" w:author="Richard" w:date="2020-12-20T22:56:00Z"/>
              </w:rPr>
            </w:pPr>
            <w:del w:id="447" w:author="Richard" w:date="2020-12-20T22:56:00Z">
              <w:r w:rsidRPr="007B430F" w:rsidDel="002323CF">
                <w:delText>entry 2</w:delText>
              </w:r>
            </w:del>
          </w:p>
        </w:tc>
        <w:tc>
          <w:tcPr>
            <w:tcW w:w="1599" w:type="dxa"/>
            <w:shd w:val="clear" w:color="auto" w:fill="auto"/>
            <w:vAlign w:val="center"/>
          </w:tcPr>
          <w:p w14:paraId="2925A9E9" w14:textId="2B633200" w:rsidR="00CD3203" w:rsidRPr="00443EB1" w:rsidDel="002323CF" w:rsidRDefault="00CD3203" w:rsidP="00604EDE">
            <w:pPr>
              <w:pStyle w:val="MDPI42tablebody"/>
              <w:spacing w:line="240" w:lineRule="auto"/>
              <w:rPr>
                <w:del w:id="448" w:author="Richard" w:date="2020-12-20T22:56:00Z"/>
              </w:rPr>
            </w:pPr>
            <w:del w:id="449" w:author="Richard" w:date="2020-12-20T22:56:00Z">
              <w:r w:rsidRPr="00443EB1" w:rsidDel="002323CF">
                <w:delText>data</w:delText>
              </w:r>
            </w:del>
          </w:p>
        </w:tc>
        <w:tc>
          <w:tcPr>
            <w:tcW w:w="1599" w:type="dxa"/>
            <w:shd w:val="clear" w:color="auto" w:fill="auto"/>
            <w:vAlign w:val="center"/>
          </w:tcPr>
          <w:p w14:paraId="24F42165" w14:textId="60BCC4CB" w:rsidR="00CD3203" w:rsidRPr="00443EB1" w:rsidDel="002323CF" w:rsidRDefault="00CD3203" w:rsidP="00604EDE">
            <w:pPr>
              <w:pStyle w:val="MDPI42tablebody"/>
              <w:spacing w:line="240" w:lineRule="auto"/>
              <w:rPr>
                <w:del w:id="450" w:author="Richard" w:date="2020-12-20T22:56:00Z"/>
              </w:rPr>
            </w:pPr>
            <w:del w:id="451" w:author="Richard" w:date="2020-12-20T22:56:00Z">
              <w:r w:rsidRPr="00443EB1" w:rsidDel="002323CF">
                <w:delText xml:space="preserve">data </w:delText>
              </w:r>
              <w:r w:rsidRPr="00443EB1" w:rsidDel="002323CF">
                <w:rPr>
                  <w:vertAlign w:val="superscript"/>
                </w:rPr>
                <w:delText>1</w:delText>
              </w:r>
            </w:del>
          </w:p>
        </w:tc>
      </w:tr>
    </w:tbl>
    <w:p w14:paraId="75F8FF0A" w14:textId="2A292E72" w:rsidR="00CD3203" w:rsidRPr="002E164F" w:rsidDel="002323CF" w:rsidRDefault="00CD3203" w:rsidP="00CD3203">
      <w:pPr>
        <w:pStyle w:val="MDPI43tablefooter"/>
        <w:spacing w:after="240"/>
        <w:jc w:val="center"/>
        <w:rPr>
          <w:del w:id="452" w:author="Richard" w:date="2020-12-20T22:56:00Z"/>
          <w:sz w:val="20"/>
          <w:szCs w:val="20"/>
        </w:rPr>
      </w:pPr>
      <w:del w:id="453" w:author="Richard" w:date="2020-12-20T22:56:00Z">
        <w:r w:rsidRPr="00443EB1" w:rsidDel="002323CF">
          <w:rPr>
            <w:sz w:val="20"/>
            <w:szCs w:val="20"/>
            <w:vertAlign w:val="superscript"/>
            <w:rPrChange w:id="454" w:author="Budziński Jan (STUD)" w:date="2020-12-22T03:52:00Z">
              <w:rPr>
                <w:vertAlign w:val="superscript"/>
              </w:rPr>
            </w:rPrChange>
          </w:rPr>
          <w:delText>1</w:delText>
        </w:r>
        <w:r w:rsidRPr="00443EB1" w:rsidDel="002323CF">
          <w:rPr>
            <w:sz w:val="20"/>
            <w:szCs w:val="20"/>
            <w:rPrChange w:id="455" w:author="Budziński Jan (STUD)" w:date="2020-12-22T03:52:00Z">
              <w:rPr/>
            </w:rPrChange>
          </w:rPr>
          <w:delText xml:space="preserve"> Tables may have a footer.</w:delText>
        </w:r>
      </w:del>
    </w:p>
    <w:p w14:paraId="6C5D151F" w14:textId="3706BF74" w:rsidR="00CD3203" w:rsidRPr="002E164F" w:rsidDel="002323CF" w:rsidRDefault="00CD3203" w:rsidP="00EA77BB">
      <w:pPr>
        <w:pStyle w:val="MDPI22heading2"/>
        <w:spacing w:before="0"/>
        <w:rPr>
          <w:del w:id="456" w:author="Richard" w:date="2020-12-20T22:56:00Z"/>
          <w:szCs w:val="20"/>
        </w:rPr>
      </w:pPr>
      <w:del w:id="457" w:author="Richard" w:date="2020-12-20T22:56:00Z">
        <w:r w:rsidRPr="007B430F" w:rsidDel="002323CF">
          <w:rPr>
            <w:i w:val="0"/>
            <w:szCs w:val="20"/>
          </w:rPr>
          <w:delText>3.3. Formatting of Mathematical Components</w:delText>
        </w:r>
      </w:del>
    </w:p>
    <w:p w14:paraId="4A003515" w14:textId="2189BD01" w:rsidR="00CD3203" w:rsidRPr="002E164F" w:rsidDel="002323CF" w:rsidRDefault="00CD3203" w:rsidP="00CD3203">
      <w:pPr>
        <w:pStyle w:val="MDPI31text"/>
        <w:rPr>
          <w:del w:id="458" w:author="Richard" w:date="2020-12-20T22:56:00Z"/>
          <w:szCs w:val="20"/>
        </w:rPr>
      </w:pPr>
      <w:del w:id="459" w:author="Richard" w:date="2020-12-20T22:56:00Z">
        <w:r w:rsidRPr="002E164F" w:rsidDel="002323CF">
          <w:rPr>
            <w:szCs w:val="20"/>
          </w:rPr>
          <w:delText>This is an example of an equation:</w:delText>
        </w:r>
      </w:del>
    </w:p>
    <w:tbl>
      <w:tblPr>
        <w:tblW w:w="5000" w:type="pct"/>
        <w:jc w:val="center"/>
        <w:tblCellMar>
          <w:left w:w="0" w:type="dxa"/>
          <w:right w:w="0" w:type="dxa"/>
        </w:tblCellMar>
        <w:tblLook w:val="04A0" w:firstRow="1" w:lastRow="0" w:firstColumn="1" w:lastColumn="0" w:noHBand="0" w:noVBand="1"/>
      </w:tblPr>
      <w:tblGrid>
        <w:gridCol w:w="8409"/>
        <w:gridCol w:w="435"/>
      </w:tblGrid>
      <w:tr w:rsidR="00CD3203" w:rsidRPr="00443EB1" w:rsidDel="002323CF" w14:paraId="186E4EC7" w14:textId="5E4D3506" w:rsidTr="00CD3203">
        <w:trPr>
          <w:jc w:val="center"/>
          <w:del w:id="460" w:author="Richard" w:date="2020-12-20T22:56:00Z"/>
        </w:trPr>
        <w:tc>
          <w:tcPr>
            <w:tcW w:w="4754" w:type="pct"/>
          </w:tcPr>
          <w:p w14:paraId="050132FC" w14:textId="6414B1BA" w:rsidR="00CD3203" w:rsidRPr="002E164F" w:rsidDel="002323CF" w:rsidRDefault="00CD3203" w:rsidP="00C45F1E">
            <w:pPr>
              <w:pStyle w:val="MDPI39equation"/>
              <w:rPr>
                <w:del w:id="461" w:author="Richard" w:date="2020-12-20T22:56:00Z"/>
                <w:szCs w:val="20"/>
              </w:rPr>
            </w:pPr>
            <w:del w:id="462" w:author="Richard" w:date="2020-12-20T22:56:00Z">
              <w:r w:rsidRPr="002E164F" w:rsidDel="002323CF">
                <w:rPr>
                  <w:szCs w:val="20"/>
                </w:rPr>
                <w:delText>a = 1,</w:delText>
              </w:r>
            </w:del>
          </w:p>
        </w:tc>
        <w:tc>
          <w:tcPr>
            <w:tcW w:w="246" w:type="pct"/>
            <w:vAlign w:val="center"/>
          </w:tcPr>
          <w:p w14:paraId="1A0DA48C" w14:textId="70AE0044" w:rsidR="00CD3203" w:rsidRPr="002E164F" w:rsidDel="002323CF" w:rsidRDefault="00CD3203" w:rsidP="00CD3203">
            <w:pPr>
              <w:pStyle w:val="MDPI3aequationnumber"/>
              <w:spacing w:line="260" w:lineRule="atLeast"/>
              <w:rPr>
                <w:del w:id="463" w:author="Richard" w:date="2020-12-20T22:56:00Z"/>
                <w:szCs w:val="20"/>
              </w:rPr>
            </w:pPr>
            <w:del w:id="464" w:author="Richard" w:date="2020-12-20T22:56:00Z">
              <w:r w:rsidRPr="002E164F" w:rsidDel="002323CF">
                <w:rPr>
                  <w:szCs w:val="20"/>
                </w:rPr>
                <w:delText>(1)</w:delText>
              </w:r>
            </w:del>
          </w:p>
        </w:tc>
      </w:tr>
    </w:tbl>
    <w:p w14:paraId="5AD0D972" w14:textId="3F99DABC" w:rsidR="00CD3203" w:rsidDel="007B430F" w:rsidRDefault="00CD3203">
      <w:pPr>
        <w:pStyle w:val="MDPI21heading1"/>
        <w:rPr>
          <w:del w:id="465" w:author="Richard" w:date="2020-12-20T22:56:00Z"/>
          <w:szCs w:val="20"/>
        </w:rPr>
      </w:pPr>
      <w:del w:id="466" w:author="Richard" w:date="2020-12-20T22:56:00Z">
        <w:r w:rsidRPr="007B430F" w:rsidDel="002323CF">
          <w:rPr>
            <w:szCs w:val="20"/>
          </w:rPr>
          <w:delText>the text following an equation need not be a new paragraph. Please punctuate equations as regular text.</w:delText>
        </w:r>
      </w:del>
    </w:p>
    <w:p w14:paraId="0C6945ED" w14:textId="3D23D36E" w:rsidR="007B430F" w:rsidRDefault="007B430F">
      <w:pPr>
        <w:pStyle w:val="MDPI21heading1"/>
        <w:rPr>
          <w:ins w:id="467" w:author="Budziński Jan (STUD)" w:date="2020-12-22T04:09:00Z"/>
          <w:szCs w:val="20"/>
        </w:rPr>
      </w:pPr>
    </w:p>
    <w:p w14:paraId="2272E726" w14:textId="0C520CE6" w:rsidR="007B430F" w:rsidRDefault="007B430F">
      <w:pPr>
        <w:pStyle w:val="MDPI21heading1"/>
        <w:rPr>
          <w:ins w:id="468" w:author="Budziński Jan (STUD)" w:date="2020-12-22T04:09:00Z"/>
          <w:szCs w:val="20"/>
        </w:rPr>
      </w:pPr>
    </w:p>
    <w:p w14:paraId="42C593FE" w14:textId="09F559D6" w:rsidR="007B430F" w:rsidRDefault="007B430F">
      <w:pPr>
        <w:pStyle w:val="MDPI21heading1"/>
        <w:rPr>
          <w:ins w:id="469" w:author="Budziński Jan (STUD)" w:date="2020-12-22T04:09:00Z"/>
          <w:szCs w:val="20"/>
        </w:rPr>
      </w:pPr>
    </w:p>
    <w:p w14:paraId="24842C0E" w14:textId="77777777" w:rsidR="007B430F" w:rsidRPr="007B430F" w:rsidRDefault="007B430F">
      <w:pPr>
        <w:pStyle w:val="MDPI21heading1"/>
        <w:rPr>
          <w:ins w:id="470" w:author="Budziński Jan (STUD)" w:date="2020-12-22T04:09:00Z"/>
          <w:szCs w:val="20"/>
        </w:rPr>
        <w:pPrChange w:id="471" w:author="Richard" w:date="2020-12-21T00:04:00Z">
          <w:pPr>
            <w:pStyle w:val="MDPI32textnoindent"/>
          </w:pPr>
        </w:pPrChange>
      </w:pPr>
    </w:p>
    <w:p w14:paraId="1932CA40" w14:textId="77777777" w:rsidR="00CD3203" w:rsidRPr="007B430F" w:rsidRDefault="00CD3203">
      <w:pPr>
        <w:pStyle w:val="MDPI21heading1"/>
        <w:rPr>
          <w:szCs w:val="20"/>
        </w:rPr>
      </w:pPr>
      <w:r w:rsidRPr="007B430F">
        <w:rPr>
          <w:szCs w:val="20"/>
        </w:rPr>
        <w:lastRenderedPageBreak/>
        <w:t xml:space="preserve">4. </w:t>
      </w:r>
      <w:commentRangeStart w:id="472"/>
      <w:r w:rsidRPr="007B430F">
        <w:rPr>
          <w:szCs w:val="20"/>
        </w:rPr>
        <w:t>Discussion</w:t>
      </w:r>
      <w:commentRangeEnd w:id="472"/>
      <w:r w:rsidR="00166D6C" w:rsidRPr="00443EB1">
        <w:rPr>
          <w:rStyle w:val="Odwoaniedokomentarza"/>
          <w:sz w:val="20"/>
          <w:szCs w:val="20"/>
          <w:rPrChange w:id="473" w:author="Budziński Jan (STUD)" w:date="2020-12-22T03:52:00Z">
            <w:rPr>
              <w:rStyle w:val="Odwoaniedokomentarza"/>
              <w:rFonts w:ascii="Times New Roman" w:hAnsi="Times New Roman"/>
              <w:b w:val="0"/>
              <w:snapToGrid/>
              <w:lang w:bidi="ar-SA"/>
            </w:rPr>
          </w:rPrChange>
        </w:rPr>
        <w:commentReference w:id="472"/>
      </w:r>
    </w:p>
    <w:p w14:paraId="4C85B8F0" w14:textId="77777777" w:rsidR="00CD3203" w:rsidRPr="002E164F" w:rsidRDefault="00CD3203" w:rsidP="00CD3203">
      <w:pPr>
        <w:pStyle w:val="MDPI31text"/>
        <w:rPr>
          <w:szCs w:val="20"/>
        </w:rPr>
      </w:pPr>
      <w:r w:rsidRPr="002E164F">
        <w:rPr>
          <w:szCs w:val="20"/>
        </w:rPr>
        <w:t>Authors should discuss the results and how they can be interpreted in perspective of previous studies and of the working hypotheses. The findings and their implications should be discussed in the broadest context possible. Future research directions may also be highlighted.</w:t>
      </w:r>
    </w:p>
    <w:p w14:paraId="4114B82A" w14:textId="77777777" w:rsidR="00CD3203" w:rsidRPr="007B430F" w:rsidRDefault="00CD3203">
      <w:pPr>
        <w:pStyle w:val="MDPI21heading1"/>
        <w:rPr>
          <w:szCs w:val="20"/>
        </w:rPr>
      </w:pPr>
      <w:r w:rsidRPr="002E164F">
        <w:rPr>
          <w:szCs w:val="20"/>
        </w:rPr>
        <w:t xml:space="preserve">5. </w:t>
      </w:r>
      <w:commentRangeStart w:id="474"/>
      <w:r w:rsidRPr="002E164F">
        <w:rPr>
          <w:szCs w:val="20"/>
        </w:rPr>
        <w:t>Conclusions</w:t>
      </w:r>
      <w:commentRangeEnd w:id="474"/>
      <w:r w:rsidR="00166D6C" w:rsidRPr="00443EB1">
        <w:rPr>
          <w:rStyle w:val="Odwoaniedokomentarza"/>
          <w:sz w:val="20"/>
          <w:szCs w:val="20"/>
          <w:rPrChange w:id="475" w:author="Budziński Jan (STUD)" w:date="2020-12-22T03:52:00Z">
            <w:rPr>
              <w:rStyle w:val="Odwoaniedokomentarza"/>
              <w:rFonts w:ascii="Times New Roman" w:hAnsi="Times New Roman"/>
              <w:b w:val="0"/>
              <w:snapToGrid/>
              <w:lang w:bidi="ar-SA"/>
            </w:rPr>
          </w:rPrChange>
        </w:rPr>
        <w:commentReference w:id="474"/>
      </w:r>
    </w:p>
    <w:p w14:paraId="52E9E917" w14:textId="77777777" w:rsidR="00CD3203" w:rsidRPr="002E164F" w:rsidRDefault="00CD3203" w:rsidP="00CD3203">
      <w:pPr>
        <w:pStyle w:val="MDPI31text"/>
        <w:rPr>
          <w:szCs w:val="20"/>
        </w:rPr>
      </w:pPr>
      <w:r w:rsidRPr="002E164F">
        <w:rPr>
          <w:szCs w:val="20"/>
        </w:rPr>
        <w:t>This section is not mandatory, but can be added to the manuscript if the discussion is unusually long or complex.</w:t>
      </w:r>
    </w:p>
    <w:p w14:paraId="729FFC48" w14:textId="77777777" w:rsidR="00CD3203" w:rsidRPr="002E164F" w:rsidRDefault="00CD3203">
      <w:pPr>
        <w:pStyle w:val="MDPI21heading1"/>
        <w:rPr>
          <w:szCs w:val="20"/>
        </w:rPr>
      </w:pPr>
      <w:r w:rsidRPr="002E164F">
        <w:rPr>
          <w:szCs w:val="20"/>
        </w:rPr>
        <w:t>6. Patents</w:t>
      </w:r>
    </w:p>
    <w:p w14:paraId="7E9E49B1" w14:textId="77777777" w:rsidR="00CD3203" w:rsidRPr="002E164F" w:rsidRDefault="00CD3203" w:rsidP="00CD3203">
      <w:pPr>
        <w:pStyle w:val="MDPI31text"/>
        <w:rPr>
          <w:szCs w:val="20"/>
        </w:rPr>
      </w:pPr>
      <w:r w:rsidRPr="002E164F">
        <w:rPr>
          <w:szCs w:val="20"/>
        </w:rPr>
        <w:t>This section is not mandatory, but may be added if there are patents resulting from the work reported in this manuscript.</w:t>
      </w:r>
    </w:p>
    <w:p w14:paraId="197E0F1A" w14:textId="77777777" w:rsidR="00822B3D" w:rsidRPr="00443EB1" w:rsidRDefault="00822B3D" w:rsidP="00822B3D">
      <w:pPr>
        <w:pStyle w:val="MDPI61Supplementary"/>
      </w:pPr>
      <w:r w:rsidRPr="00443EB1">
        <w:rPr>
          <w:b/>
        </w:rPr>
        <w:t>Supplementary Materials:</w:t>
      </w:r>
      <w:r w:rsidRPr="00443EB1">
        <w:t xml:space="preserve"> The following are available online at </w:t>
      </w:r>
      <w:r w:rsidR="00FE6213" w:rsidRPr="00443EB1">
        <w:t>www.mdpi.com/xxx/s1</w:t>
      </w:r>
      <w:r w:rsidRPr="00443EB1">
        <w:t xml:space="preserve">, Figure S1: title, Table S1: title, Video S1: title. </w:t>
      </w:r>
    </w:p>
    <w:p w14:paraId="14161F68" w14:textId="1F1521D7" w:rsidR="002E57DB" w:rsidRPr="00443EB1" w:rsidRDefault="002E57DB" w:rsidP="00822B3D">
      <w:pPr>
        <w:pStyle w:val="MDPI62Acknowledgments"/>
      </w:pPr>
      <w:commentRangeStart w:id="476"/>
      <w:r w:rsidRPr="00443EB1">
        <w:rPr>
          <w:b/>
        </w:rPr>
        <w:t>Author Contributions:</w:t>
      </w:r>
      <w:commentRangeEnd w:id="476"/>
      <w:r w:rsidR="00166D6C" w:rsidRPr="00443EB1">
        <w:rPr>
          <w:rStyle w:val="Odwoaniedokomentarza"/>
          <w:snapToGrid/>
          <w:lang w:bidi="ar-SA"/>
          <w:rPrChange w:id="477" w:author="Budziński Jan (STUD)" w:date="2020-12-22T03:51:00Z">
            <w:rPr>
              <w:rStyle w:val="Odwoaniedokomentarza"/>
              <w:rFonts w:ascii="Times New Roman" w:hAnsi="Times New Roman"/>
              <w:snapToGrid/>
              <w:lang w:bidi="ar-SA"/>
            </w:rPr>
          </w:rPrChange>
        </w:rPr>
        <w:commentReference w:id="476"/>
      </w:r>
      <w:r w:rsidRPr="007B430F">
        <w:rPr>
          <w:b/>
        </w:rPr>
        <w:t xml:space="preserve"> </w:t>
      </w:r>
      <w:r w:rsidRPr="00443EB1">
        <w:t>For research articles with several authors, a short paragraph specifying their individual contributions must be provided. The following statements should be used “</w:t>
      </w:r>
      <w:r w:rsidR="007E5740" w:rsidRPr="00443EB1">
        <w:t>Conceptualization</w:t>
      </w:r>
      <w:r w:rsidRPr="00443EB1">
        <w:t>, X.X. and Y.Y.; methodology, X.X.; software, X.X.; validation, X.X., Y.Y. and Z.Z.; formal analysis, X.X.; investigation, X.X.; resources, X.X.; data curation, X.X.; writing—original draft preparation, X.X.; writing—review and editing, X.X.; visualization, X.X.; supervision, X.X.; project administration, X.X.; funding acquisition, Y.Y.</w:t>
      </w:r>
      <w:r w:rsidR="00C8316E" w:rsidRPr="00443EB1">
        <w:t xml:space="preserve"> All authors have read and agreed to the published version of the manuscript.</w:t>
      </w:r>
      <w:r w:rsidRPr="00443EB1">
        <w:t>”</w:t>
      </w:r>
      <w:r w:rsidR="00166D6C" w:rsidRPr="00443EB1">
        <w:t xml:space="preserve">. </w:t>
      </w:r>
      <w:r w:rsidRPr="00443EB1">
        <w:t>Authorship must be limited to those who have contributed substantially to the work reported.</w:t>
      </w:r>
    </w:p>
    <w:p w14:paraId="2FBF8CC8" w14:textId="77777777" w:rsidR="0077402B" w:rsidRPr="00443EB1" w:rsidRDefault="0077402B" w:rsidP="00822B3D">
      <w:pPr>
        <w:pStyle w:val="MDPI62Acknowledgments"/>
      </w:pPr>
      <w:r w:rsidRPr="00443EB1">
        <w:rPr>
          <w:b/>
        </w:rPr>
        <w:t xml:space="preserve">Funding: </w:t>
      </w:r>
      <w:r w:rsidRPr="00443EB1">
        <w:t>Please add: “This research received no external funding” or “This research was funded by NAME OF FUNDER, grant number XXX” and “The APC was funded by XXX”. Check carefully that the details given are accurate and use the standard spelling of funding agency names at https://search.crossref.org/funding, any errors may affect your future funding.</w:t>
      </w:r>
    </w:p>
    <w:p w14:paraId="6288B0BE" w14:textId="77777777" w:rsidR="00822B3D" w:rsidRPr="00443EB1" w:rsidRDefault="007628E6" w:rsidP="00822B3D">
      <w:pPr>
        <w:pStyle w:val="MDPI62Acknowledgments"/>
      </w:pPr>
      <w:r w:rsidRPr="00443EB1">
        <w:rPr>
          <w:b/>
        </w:rPr>
        <w:t>Acknowledgments:</w:t>
      </w:r>
      <w:r w:rsidRPr="00443EB1">
        <w:t xml:space="preserve"> In this section you can acknowledge any support given which is not covered by the author contribution or funding sections. This may include administrative and technical support, or donations in kind (e.g.</w:t>
      </w:r>
      <w:r w:rsidR="00E30E54" w:rsidRPr="00443EB1">
        <w:t>,</w:t>
      </w:r>
      <w:r w:rsidRPr="00443EB1">
        <w:t xml:space="preserve"> materials used for experiments).</w:t>
      </w:r>
    </w:p>
    <w:p w14:paraId="30F14BEE" w14:textId="77777777" w:rsidR="00822B3D" w:rsidRPr="00443EB1" w:rsidRDefault="00822B3D" w:rsidP="00822B3D">
      <w:pPr>
        <w:pStyle w:val="MDPI64CoI"/>
      </w:pPr>
      <w:r w:rsidRPr="00443EB1">
        <w:rPr>
          <w:b/>
        </w:rPr>
        <w:t>Conflicts of Interest:</w:t>
      </w:r>
      <w:r w:rsidRPr="00443EB1">
        <w:t xml:space="preserve"> Declare conflicts of interest or state “The authors declare no conflict of interest.</w:t>
      </w:r>
      <w:r w:rsidR="002266AA" w:rsidRPr="00443EB1">
        <w:t>”</w:t>
      </w:r>
      <w:r w:rsidRPr="00443EB1">
        <w:t xml:space="preserve"> Authors must identify and declare any personal circumstances or interest that may be perceived as inappropriately influencing the representation or interpretation of reported research results. Any role of the </w:t>
      </w:r>
      <w:r w:rsidR="004E21A1" w:rsidRPr="00443EB1">
        <w:t>funders</w:t>
      </w:r>
      <w:r w:rsidRPr="00443EB1">
        <w:t xml:space="preserve"> in the design of the study; in the collection, analyses or interpretation of data; in the writing of the manuscript, or in the decision to publish the results must be declared in this section. If there is no role, please state “The </w:t>
      </w:r>
      <w:r w:rsidR="004E0F98" w:rsidRPr="00443EB1">
        <w:t>funders</w:t>
      </w:r>
      <w:r w:rsidRPr="00443EB1">
        <w:t xml:space="preserve"> had no role in the design of the study; in the collection, analyses, or interpretation of data; in the writing of the </w:t>
      </w:r>
      <w:r w:rsidR="007A283C" w:rsidRPr="00443EB1">
        <w:t xml:space="preserve">manuscript, or in the </w:t>
      </w:r>
      <w:r w:rsidRPr="00443EB1">
        <w:t>decision to publish the results”.</w:t>
      </w:r>
    </w:p>
    <w:p w14:paraId="33FABA4F" w14:textId="77777777" w:rsidR="00CD3203" w:rsidRPr="00443EB1" w:rsidRDefault="00CD3203" w:rsidP="00CD3203">
      <w:pPr>
        <w:pStyle w:val="MDPI21heading1"/>
      </w:pPr>
      <w:r w:rsidRPr="00443EB1">
        <w:t>Appendix A</w:t>
      </w:r>
    </w:p>
    <w:p w14:paraId="34CA422A" w14:textId="77777777" w:rsidR="00CD3203" w:rsidRPr="00443EB1" w:rsidRDefault="00CD3203" w:rsidP="00CD3203">
      <w:pPr>
        <w:pStyle w:val="MDPI31text"/>
      </w:pPr>
      <w:r w:rsidRPr="00443EB1">
        <w:t>The appendix is an optional section that can contain details and data supplemental to the main text. For example, explanations of experimental details that would disrupt the flow of the main text,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4E591A73" w14:textId="77777777" w:rsidR="00CD3203" w:rsidRPr="00443EB1" w:rsidRDefault="008F446B" w:rsidP="00EA77BB">
      <w:pPr>
        <w:pStyle w:val="MDPI21heading1"/>
        <w:spacing w:before="0"/>
      </w:pPr>
      <w:r w:rsidRPr="00443EB1">
        <w:br w:type="page"/>
      </w:r>
      <w:r w:rsidR="00CD3203" w:rsidRPr="00443EB1">
        <w:lastRenderedPageBreak/>
        <w:t>Appendix B</w:t>
      </w:r>
    </w:p>
    <w:p w14:paraId="4B589BC6" w14:textId="77777777" w:rsidR="00CD3203" w:rsidRPr="00443EB1" w:rsidRDefault="00CD3203" w:rsidP="00CD3203">
      <w:pPr>
        <w:pStyle w:val="MDPI31text"/>
      </w:pPr>
      <w:r w:rsidRPr="00443EB1">
        <w:t xml:space="preserve">All appendix sections must be cited in the main text. In the appendixes, Figures, Tables, etc. should be labeled starting with ‘A’, e.g., Figure A1, Figure A2, etc. </w:t>
      </w:r>
    </w:p>
    <w:p w14:paraId="215CC749" w14:textId="77777777" w:rsidR="00CD3203" w:rsidRPr="00443EB1" w:rsidRDefault="00CD3203" w:rsidP="00CD3203">
      <w:pPr>
        <w:pStyle w:val="MDPI21heading1"/>
      </w:pPr>
      <w:r w:rsidRPr="00443EB1">
        <w:t>References</w:t>
      </w:r>
    </w:p>
    <w:p w14:paraId="7F55F283" w14:textId="77777777" w:rsidR="00CD3203" w:rsidRPr="00443EB1" w:rsidRDefault="00CD3203" w:rsidP="00CD3203">
      <w:pPr>
        <w:pStyle w:val="MDPI71References"/>
        <w:numPr>
          <w:ilvl w:val="0"/>
          <w:numId w:val="0"/>
        </w:numPr>
        <w:ind w:left="425"/>
      </w:pPr>
      <w:r w:rsidRPr="00443EB1">
        <w:t xml:space="preserve">References must be numbered in order of appearance in the text (including citations in tables and legends) and listed individually at the end of the manuscript. We recommend preparing the references with a bibliography software package, such as EndNote, </w:t>
      </w:r>
      <w:proofErr w:type="spellStart"/>
      <w:r w:rsidRPr="00443EB1">
        <w:t>ReferenceManager</w:t>
      </w:r>
      <w:proofErr w:type="spellEnd"/>
      <w:r w:rsidRPr="00443EB1">
        <w:t xml:space="preserve"> or Zotero to avoid typing mistakes and duplicated references. Include the digital object identifier (DOI) for all references where available.</w:t>
      </w:r>
    </w:p>
    <w:p w14:paraId="1F45983C" w14:textId="77777777" w:rsidR="00CD3203" w:rsidRPr="00443EB1" w:rsidRDefault="00CD3203" w:rsidP="00CD3203">
      <w:pPr>
        <w:pStyle w:val="MDPI71References"/>
        <w:numPr>
          <w:ilvl w:val="0"/>
          <w:numId w:val="0"/>
        </w:numPr>
        <w:ind w:left="425"/>
      </w:pPr>
    </w:p>
    <w:p w14:paraId="4BEDE706" w14:textId="77777777" w:rsidR="00CD3203" w:rsidRPr="00443EB1" w:rsidRDefault="00CD3203" w:rsidP="00CD3203">
      <w:pPr>
        <w:pStyle w:val="MDPI71References"/>
        <w:numPr>
          <w:ilvl w:val="0"/>
          <w:numId w:val="0"/>
        </w:numPr>
        <w:ind w:left="425"/>
      </w:pPr>
      <w:r w:rsidRPr="00443EB1">
        <w:t xml:space="preserve">Citations and References in Supplementary files are permitted provided that they also appear in the reference list here. </w:t>
      </w:r>
    </w:p>
    <w:p w14:paraId="00C4B7FC" w14:textId="77777777" w:rsidR="00CD3203" w:rsidRPr="00443EB1" w:rsidRDefault="00CD3203" w:rsidP="00CD3203">
      <w:pPr>
        <w:pStyle w:val="MDPI71References"/>
        <w:numPr>
          <w:ilvl w:val="0"/>
          <w:numId w:val="0"/>
        </w:numPr>
        <w:ind w:left="425"/>
      </w:pPr>
    </w:p>
    <w:p w14:paraId="15D2FA1E" w14:textId="77777777" w:rsidR="00CD3203" w:rsidRPr="00443EB1" w:rsidRDefault="00CD3203" w:rsidP="00CD3203">
      <w:pPr>
        <w:pStyle w:val="MDPI71References"/>
        <w:numPr>
          <w:ilvl w:val="0"/>
          <w:numId w:val="0"/>
        </w:numPr>
        <w:ind w:left="425"/>
      </w:pPr>
      <w:r w:rsidRPr="00443EB1">
        <w:t>In the text, reference numbers should be placed in square brackets [ ], and placed before the punctuation; for example [1], [1–3] or [1,3]. For embedded citations in the text with pagination, use both parentheses and brackets to indicate the reference number and page numbers; for example [5] (p. 10), or [6] (pp. 101–105).</w:t>
      </w:r>
    </w:p>
    <w:p w14:paraId="59D213E2" w14:textId="77777777" w:rsidR="00CD3203" w:rsidRPr="00443EB1" w:rsidRDefault="00CD3203" w:rsidP="00CD3203">
      <w:pPr>
        <w:pStyle w:val="MDPI71References"/>
        <w:numPr>
          <w:ilvl w:val="0"/>
          <w:numId w:val="0"/>
        </w:numPr>
        <w:ind w:left="425"/>
      </w:pPr>
    </w:p>
    <w:p w14:paraId="6B51B947" w14:textId="77777777" w:rsidR="00DC5535" w:rsidRPr="00443EB1" w:rsidRDefault="00CD3203" w:rsidP="00CD3203">
      <w:pPr>
        <w:pStyle w:val="MDPI71References"/>
        <w:numPr>
          <w:ilvl w:val="0"/>
          <w:numId w:val="4"/>
        </w:numPr>
        <w:ind w:left="425" w:hanging="425"/>
      </w:pPr>
      <w:r w:rsidRPr="00443EB1">
        <w:t xml:space="preserve">Author 1, A.B.; Author 2, C.D. Title of the article. </w:t>
      </w:r>
      <w:r w:rsidRPr="00443EB1">
        <w:rPr>
          <w:i/>
        </w:rPr>
        <w:t>Abbreviated Journal Name</w:t>
      </w:r>
      <w:r w:rsidRPr="00443EB1">
        <w:t xml:space="preserve"> </w:t>
      </w:r>
      <w:r w:rsidRPr="00443EB1">
        <w:rPr>
          <w:b/>
        </w:rPr>
        <w:t>Year</w:t>
      </w:r>
      <w:r w:rsidRPr="00443EB1">
        <w:t xml:space="preserve">, </w:t>
      </w:r>
      <w:r w:rsidRPr="00443EB1">
        <w:rPr>
          <w:i/>
        </w:rPr>
        <w:t>Volume</w:t>
      </w:r>
      <w:r w:rsidRPr="00443EB1">
        <w:t>, page range</w:t>
      </w:r>
      <w:r w:rsidR="00DC5535" w:rsidRPr="00443EB1">
        <w:t>.</w:t>
      </w:r>
    </w:p>
    <w:p w14:paraId="393DB7CE" w14:textId="77777777" w:rsidR="00DC5535" w:rsidRPr="00443EB1" w:rsidRDefault="00CD3203" w:rsidP="00CD3203">
      <w:pPr>
        <w:pStyle w:val="MDPI71References"/>
        <w:numPr>
          <w:ilvl w:val="0"/>
          <w:numId w:val="4"/>
        </w:numPr>
        <w:ind w:left="425" w:hanging="425"/>
      </w:pPr>
      <w:r w:rsidRPr="00443EB1">
        <w:t xml:space="preserve">Author 1, A.; Author 2, B. Title of the chapter. In </w:t>
      </w:r>
      <w:r w:rsidRPr="00443EB1">
        <w:rPr>
          <w:i/>
        </w:rPr>
        <w:t>Book Title</w:t>
      </w:r>
      <w:r w:rsidRPr="00443EB1">
        <w:t>, 2nd ed.; Editor 1, A., Editor 2, B., Eds.; Publisher: Publisher Location, Country, 2007; Volume 3, pp. 154–196</w:t>
      </w:r>
      <w:r w:rsidR="00DC5535" w:rsidRPr="00443EB1">
        <w:t>.</w:t>
      </w:r>
    </w:p>
    <w:p w14:paraId="0FC1199A" w14:textId="77777777" w:rsidR="00DC5535" w:rsidRPr="00443EB1" w:rsidRDefault="00CD3203" w:rsidP="00CD3203">
      <w:pPr>
        <w:pStyle w:val="MDPI71References"/>
        <w:numPr>
          <w:ilvl w:val="0"/>
          <w:numId w:val="4"/>
        </w:numPr>
        <w:ind w:left="425" w:hanging="425"/>
      </w:pPr>
      <w:r w:rsidRPr="00443EB1">
        <w:t xml:space="preserve">Author 1, A.; Author 2, B. </w:t>
      </w:r>
      <w:r w:rsidRPr="00443EB1">
        <w:rPr>
          <w:i/>
        </w:rPr>
        <w:t>Book Title</w:t>
      </w:r>
      <w:r w:rsidRPr="00443EB1">
        <w:t>, 3rd ed.; Publisher: Publisher Location, Country, 2008; pp. 154–196</w:t>
      </w:r>
      <w:r w:rsidR="00DC5535" w:rsidRPr="00443EB1">
        <w:t>.</w:t>
      </w:r>
    </w:p>
    <w:p w14:paraId="7DFFF285" w14:textId="77777777" w:rsidR="00CD3203" w:rsidRPr="00443EB1" w:rsidRDefault="00CD3203" w:rsidP="00CD3203">
      <w:pPr>
        <w:pStyle w:val="MDPI71References"/>
      </w:pPr>
      <w:r w:rsidRPr="00443EB1">
        <w:t xml:space="preserve">Author 1, A.B.; Author 2, C. Title of Unpublished Work. </w:t>
      </w:r>
      <w:r w:rsidRPr="00443EB1">
        <w:rPr>
          <w:i/>
        </w:rPr>
        <w:t>Abbreviated Journal Name</w:t>
      </w:r>
      <w:r w:rsidRPr="00443EB1">
        <w:t xml:space="preserve"> stage of publication </w:t>
      </w:r>
      <w:r w:rsidRPr="00443EB1">
        <w:br/>
        <w:t>(under review; accepted; in press).</w:t>
      </w:r>
    </w:p>
    <w:p w14:paraId="5F07E6C1" w14:textId="77777777" w:rsidR="00CD3203" w:rsidRPr="00443EB1" w:rsidRDefault="00CD3203" w:rsidP="00CD3203">
      <w:pPr>
        <w:pStyle w:val="MDPI71References"/>
      </w:pPr>
      <w:r w:rsidRPr="00443EB1">
        <w:t>Author 1, A.B. (University, City, State, Country); Author 2, C. (Institute, City, State, Country). Personal communication, 2012.</w:t>
      </w:r>
    </w:p>
    <w:p w14:paraId="4D2C5F7E" w14:textId="77777777" w:rsidR="00CD3203" w:rsidRPr="00443EB1" w:rsidRDefault="00CD3203" w:rsidP="00CD3203">
      <w:pPr>
        <w:pStyle w:val="MDPI71References"/>
      </w:pPr>
      <w:r w:rsidRPr="00443EB1">
        <w:t>Author 1, A.B.; Author 2, C.D.; Author 3, E.F. Title of Presentation. In Title of the Collected Work (if available), Proceedings of the Name of the Conference, Location of Conference, Country, Date of Conference; Editor 1, Editor 2, Eds. (if available); Publisher: City, Country, Year (if available); Abstract Number (optional), Pagination (optional).</w:t>
      </w:r>
    </w:p>
    <w:p w14:paraId="3A583566" w14:textId="77777777" w:rsidR="00CD3203" w:rsidRPr="00443EB1" w:rsidRDefault="00CD3203" w:rsidP="00CD3203">
      <w:pPr>
        <w:pStyle w:val="MDPI71References"/>
      </w:pPr>
      <w:r w:rsidRPr="00443EB1">
        <w:t>Author 1, A.B. Title of Thesis. Level of Thesis, Degree-Granting University, Location of University, Date of Completion.</w:t>
      </w:r>
    </w:p>
    <w:p w14:paraId="11E962A8" w14:textId="5E8C2A0B" w:rsidR="00CD3203" w:rsidRPr="00443EB1" w:rsidRDefault="00CD3203" w:rsidP="00B374C3">
      <w:pPr>
        <w:pStyle w:val="MDPI71References"/>
        <w:spacing w:after="240"/>
      </w:pPr>
      <w:r w:rsidRPr="00443EB1">
        <w:t>Title of Site. Available online: URL (accessed on Day Month Year).</w:t>
      </w:r>
    </w:p>
    <w:sectPr w:rsidR="00CD3203" w:rsidRPr="00443EB1" w:rsidSect="00CD3203">
      <w:headerReference w:type="even" r:id="rId14"/>
      <w:headerReference w:type="default" r:id="rId15"/>
      <w:headerReference w:type="first" r:id="rId16"/>
      <w:footerReference w:type="first" r:id="rId17"/>
      <w:pgSz w:w="11906" w:h="16838" w:code="9"/>
      <w:pgMar w:top="1417" w:right="1531" w:bottom="1077" w:left="1531" w:header="1020" w:footer="850" w:gutter="0"/>
      <w:lnNumType w:countBy="1" w:restart="continuous"/>
      <w:pgNumType w:start="1"/>
      <w:cols w:space="425"/>
      <w:titlePg/>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Budziński Jan (STUD)" w:date="2020-12-22T04:17:00Z" w:initials="BJ(">
    <w:p w14:paraId="079368AF" w14:textId="18519ACC" w:rsidR="0013724C" w:rsidRDefault="0013724C">
      <w:pPr>
        <w:pStyle w:val="Tekstkomentarza"/>
      </w:pPr>
      <w:r>
        <w:rPr>
          <w:rStyle w:val="Odwoaniedokomentarza"/>
        </w:rPr>
        <w:annotationRef/>
      </w:r>
      <w:r>
        <w:t>Corrected spelling, grammatical and other mistakes throughout the article</w:t>
      </w:r>
    </w:p>
  </w:comment>
  <w:comment w:id="62" w:author="Richard" w:date="2020-12-07T19:28:00Z" w:initials="R">
    <w:p w14:paraId="348BD306" w14:textId="47991958" w:rsidR="00634615" w:rsidRDefault="00634615">
      <w:pPr>
        <w:pStyle w:val="Tekstkomentarza"/>
      </w:pPr>
      <w:r>
        <w:rPr>
          <w:rStyle w:val="Odwoaniedokomentarza"/>
        </w:rPr>
        <w:annotationRef/>
      </w:r>
      <w:r>
        <w:t>If you’ll have ones, include them in here, e.g. Patent, Patent Law, Costs</w:t>
      </w:r>
    </w:p>
  </w:comment>
  <w:comment w:id="69" w:author="Richard" w:date="2020-12-07T19:36:00Z" w:initials="R">
    <w:p w14:paraId="7B864180" w14:textId="2837297D" w:rsidR="00634615" w:rsidRDefault="00634615">
      <w:pPr>
        <w:pStyle w:val="Tekstkomentarza"/>
      </w:pPr>
      <w:r>
        <w:rPr>
          <w:rStyle w:val="Odwoaniedokomentarza"/>
        </w:rPr>
        <w:annotationRef/>
      </w:r>
      <w:r>
        <w:t>No one has made synthesized step by step patenting process (including market)</w:t>
      </w:r>
    </w:p>
  </w:comment>
  <w:comment w:id="71" w:author="Richard" w:date="2020-12-07T19:37:00Z" w:initials="R">
    <w:p w14:paraId="3059EE3A" w14:textId="13865368" w:rsidR="00634615" w:rsidRDefault="00634615">
      <w:pPr>
        <w:pStyle w:val="Tekstkomentarza"/>
      </w:pPr>
      <w:r>
        <w:rPr>
          <w:rStyle w:val="Odwoaniedokomentarza"/>
        </w:rPr>
        <w:annotationRef/>
      </w:r>
      <w:r>
        <w:t>We’ve found this flaw through literature analysis</w:t>
      </w:r>
    </w:p>
  </w:comment>
  <w:comment w:id="73" w:author="Richard" w:date="2020-12-07T19:39:00Z" w:initials="R">
    <w:p w14:paraId="0D26D473" w14:textId="043FBA3C" w:rsidR="00634615" w:rsidRDefault="00634615">
      <w:pPr>
        <w:pStyle w:val="Tekstkomentarza"/>
      </w:pPr>
      <w:r>
        <w:rPr>
          <w:rStyle w:val="Odwoaniedokomentarza"/>
        </w:rPr>
        <w:annotationRef/>
      </w:r>
      <w:r>
        <w:t>The Polish engineering students patenting guidelines. Shall patent in countries his patent will be most used</w:t>
      </w:r>
    </w:p>
  </w:comment>
  <w:comment w:id="76" w:author="Richard" w:date="2020-12-07T19:33:00Z" w:initials="R">
    <w:p w14:paraId="087F0E4D" w14:textId="41A63BFA" w:rsidR="00634615" w:rsidRDefault="00634615" w:rsidP="00EA707A">
      <w:pPr>
        <w:pStyle w:val="Tekstkomentarza"/>
      </w:pPr>
      <w:r>
        <w:rPr>
          <w:rStyle w:val="Odwoaniedokomentarza"/>
        </w:rPr>
        <w:annotationRef/>
      </w:r>
      <w:r>
        <w:t>Our working hypothesis.</w:t>
      </w:r>
    </w:p>
    <w:p w14:paraId="0D546223" w14:textId="0FC6A7C3" w:rsidR="00634615" w:rsidRDefault="00634615" w:rsidP="00EA707A">
      <w:pPr>
        <w:pStyle w:val="Tekstkomentarza"/>
      </w:pPr>
      <w:r>
        <w:t>In body of the article we show evidence it is not true.</w:t>
      </w:r>
    </w:p>
  </w:comment>
  <w:comment w:id="80" w:author="Richard" w:date="2020-12-07T19:41:00Z" w:initials="R">
    <w:p w14:paraId="33D34A39" w14:textId="77777777" w:rsidR="00634615" w:rsidRDefault="00634615">
      <w:pPr>
        <w:pStyle w:val="Tekstkomentarza"/>
      </w:pPr>
      <w:r>
        <w:rPr>
          <w:rStyle w:val="Odwoaniedokomentarza"/>
        </w:rPr>
        <w:annotationRef/>
      </w:r>
      <w:r>
        <w:t xml:space="preserve">Only </w:t>
      </w:r>
      <w:proofErr w:type="spellStart"/>
      <w:r>
        <w:t>OpenAccess</w:t>
      </w:r>
      <w:proofErr w:type="spellEnd"/>
      <w:r>
        <w:t xml:space="preserve"> </w:t>
      </w:r>
      <w:proofErr w:type="spellStart"/>
      <w:r>
        <w:t>WoS</w:t>
      </w:r>
      <w:proofErr w:type="spellEnd"/>
      <w:r>
        <w:t xml:space="preserve"> comprehension.</w:t>
      </w:r>
    </w:p>
    <w:p w14:paraId="0670B383" w14:textId="77777777" w:rsidR="00634615" w:rsidRDefault="00634615">
      <w:pPr>
        <w:pStyle w:val="Tekstkomentarza"/>
      </w:pPr>
      <w:r>
        <w:t>Method -&gt; Critical Literature Analysis, Interview with Patent Attorney</w:t>
      </w:r>
    </w:p>
    <w:p w14:paraId="209702C4" w14:textId="50BD567E" w:rsidR="00634615" w:rsidRDefault="00634615">
      <w:pPr>
        <w:pStyle w:val="Tekstkomentarza"/>
      </w:pPr>
      <w:r>
        <w:t xml:space="preserve">Getting the Literature population: </w:t>
      </w:r>
      <w:proofErr w:type="spellStart"/>
      <w:r>
        <w:t>WoS</w:t>
      </w:r>
      <w:proofErr w:type="spellEnd"/>
      <w:r>
        <w:t xml:space="preserve"> advanced search tool, </w:t>
      </w:r>
      <w:proofErr w:type="spellStart"/>
      <w:r>
        <w:t>WoS</w:t>
      </w:r>
      <w:proofErr w:type="spellEnd"/>
      <w:r>
        <w:t xml:space="preserve"> analysis tool, cross referenced with Scopus</w:t>
      </w:r>
    </w:p>
  </w:comment>
  <w:comment w:id="89" w:author="Richard" w:date="2020-12-07T19:46:00Z" w:initials="R">
    <w:p w14:paraId="2C74138C" w14:textId="77777777" w:rsidR="00634615" w:rsidRDefault="00634615">
      <w:pPr>
        <w:pStyle w:val="Tekstkomentarza"/>
      </w:pPr>
      <w:r>
        <w:rPr>
          <w:rStyle w:val="Odwoaniedokomentarza"/>
        </w:rPr>
        <w:annotationRef/>
      </w:r>
      <w:r>
        <w:t>Result’s divided into three categories:</w:t>
      </w:r>
    </w:p>
    <w:p w14:paraId="31AFBB67" w14:textId="40ECEC1A" w:rsidR="00634615" w:rsidRDefault="00634615" w:rsidP="000E5579">
      <w:pPr>
        <w:pStyle w:val="Tekstkomentarza"/>
        <w:numPr>
          <w:ilvl w:val="0"/>
          <w:numId w:val="5"/>
        </w:numPr>
      </w:pPr>
      <w:r>
        <w:t xml:space="preserve"> Patenting in Poland [ZS]</w:t>
      </w:r>
    </w:p>
    <w:p w14:paraId="55FCC40A" w14:textId="4A8898E9" w:rsidR="00634615" w:rsidRDefault="00634615" w:rsidP="000E5579">
      <w:pPr>
        <w:pStyle w:val="Tekstkomentarza"/>
        <w:numPr>
          <w:ilvl w:val="0"/>
          <w:numId w:val="5"/>
        </w:numPr>
      </w:pPr>
      <w:r>
        <w:t xml:space="preserve"> Patenting Internationally [KK]</w:t>
      </w:r>
    </w:p>
    <w:p w14:paraId="438A9C00" w14:textId="014B2828" w:rsidR="00634615" w:rsidRDefault="00634615" w:rsidP="000E5579">
      <w:pPr>
        <w:pStyle w:val="Tekstkomentarza"/>
        <w:numPr>
          <w:ilvl w:val="0"/>
          <w:numId w:val="5"/>
        </w:numPr>
      </w:pPr>
      <w:r>
        <w:t xml:space="preserve"> Patent &amp; Market [BJ]</w:t>
      </w:r>
    </w:p>
  </w:comment>
  <w:comment w:id="92" w:author="Richard" w:date="2020-12-20T22:24:00Z" w:initials="R">
    <w:p w14:paraId="42FEA255" w14:textId="77777777" w:rsidR="005C1A6D" w:rsidRDefault="005C1A6D" w:rsidP="005C1A6D">
      <w:pPr>
        <w:pStyle w:val="Tekstkomentarza"/>
      </w:pPr>
      <w:r>
        <w:rPr>
          <w:rStyle w:val="Odwoaniedokomentarza"/>
        </w:rPr>
        <w:annotationRef/>
      </w:r>
      <w:r>
        <w:rPr>
          <w:rStyle w:val="Odwoaniedokomentarza"/>
        </w:rPr>
        <w:annotationRef/>
      </w:r>
      <w:r>
        <w:t>Each Section is to include about 500-750 words</w:t>
      </w:r>
    </w:p>
    <w:p w14:paraId="3DA66C39" w14:textId="77777777" w:rsidR="005C1A6D" w:rsidRDefault="005C1A6D" w:rsidP="005C1A6D">
      <w:pPr>
        <w:pStyle w:val="Tekstkomentarza"/>
        <w:numPr>
          <w:ilvl w:val="1"/>
          <w:numId w:val="5"/>
        </w:numPr>
      </w:pPr>
      <w:r>
        <w:t xml:space="preserve"> Patenting in Poland [ZS]</w:t>
      </w:r>
    </w:p>
    <w:p w14:paraId="34929C47" w14:textId="77777777" w:rsidR="005C1A6D" w:rsidRDefault="005C1A6D" w:rsidP="005C1A6D">
      <w:pPr>
        <w:pStyle w:val="Tekstkomentarza"/>
        <w:numPr>
          <w:ilvl w:val="2"/>
          <w:numId w:val="5"/>
        </w:numPr>
      </w:pPr>
      <w:r>
        <w:t xml:space="preserve"> What is the difference btw. patent and copyright</w:t>
      </w:r>
    </w:p>
    <w:p w14:paraId="778213E6" w14:textId="77777777" w:rsidR="005C1A6D" w:rsidRDefault="005C1A6D" w:rsidP="005C1A6D">
      <w:pPr>
        <w:pStyle w:val="Tekstkomentarza"/>
        <w:numPr>
          <w:ilvl w:val="2"/>
          <w:numId w:val="5"/>
        </w:numPr>
      </w:pPr>
      <w:r>
        <w:t xml:space="preserve"> What formally can be patented – short characteristics in engineering field</w:t>
      </w:r>
    </w:p>
    <w:p w14:paraId="54426307" w14:textId="77777777" w:rsidR="005C1A6D" w:rsidRDefault="005C1A6D" w:rsidP="005C1A6D">
      <w:pPr>
        <w:pStyle w:val="Tekstkomentarza"/>
        <w:numPr>
          <w:ilvl w:val="2"/>
          <w:numId w:val="5"/>
        </w:numPr>
      </w:pPr>
      <w:r>
        <w:t xml:space="preserve"> What are the stages of the patenting process? [can include a block scheme]</w:t>
      </w:r>
    </w:p>
    <w:p w14:paraId="11DDE2C8" w14:textId="77777777" w:rsidR="005C1A6D" w:rsidRDefault="005C1A6D" w:rsidP="005C1A6D">
      <w:pPr>
        <w:pStyle w:val="Tekstkomentarza"/>
        <w:numPr>
          <w:ilvl w:val="2"/>
          <w:numId w:val="5"/>
        </w:numPr>
      </w:pPr>
      <w:r>
        <w:t xml:space="preserve"> What are the consequences of breaking a patent law?</w:t>
      </w:r>
    </w:p>
    <w:p w14:paraId="0851C0F7" w14:textId="77777777" w:rsidR="005C1A6D" w:rsidRDefault="005C1A6D" w:rsidP="005C1A6D">
      <w:pPr>
        <w:pStyle w:val="Tekstkomentarza"/>
        <w:numPr>
          <w:ilvl w:val="1"/>
          <w:numId w:val="5"/>
        </w:numPr>
      </w:pPr>
      <w:r>
        <w:t xml:space="preserve"> Patenting Internationally [KK]</w:t>
      </w:r>
    </w:p>
    <w:p w14:paraId="436480F2" w14:textId="77777777" w:rsidR="005C1A6D" w:rsidRDefault="005C1A6D" w:rsidP="005C1A6D">
      <w:pPr>
        <w:pStyle w:val="Tekstkomentarza"/>
        <w:numPr>
          <w:ilvl w:val="2"/>
          <w:numId w:val="5"/>
        </w:numPr>
      </w:pPr>
      <w:r>
        <w:t xml:space="preserve"> Why would Pole patent internationally?</w:t>
      </w:r>
    </w:p>
    <w:p w14:paraId="01B3AD1E" w14:textId="77777777" w:rsidR="005C1A6D" w:rsidRDefault="005C1A6D" w:rsidP="005C1A6D">
      <w:pPr>
        <w:pStyle w:val="Tekstkomentarza"/>
        <w:numPr>
          <w:ilvl w:val="2"/>
          <w:numId w:val="5"/>
        </w:numPr>
      </w:pPr>
      <w:r>
        <w:t xml:space="preserve"> Differences btw. chosen countries Patent Law and polish (</w:t>
      </w:r>
      <w:proofErr w:type="spellStart"/>
      <w:r>
        <w:t>eg.</w:t>
      </w:r>
      <w:proofErr w:type="spellEnd"/>
      <w:r>
        <w:t xml:space="preserve"> USA, UK, China) [can be summarized in a table]</w:t>
      </w:r>
    </w:p>
    <w:p w14:paraId="65050C45" w14:textId="77777777" w:rsidR="005C1A6D" w:rsidRDefault="005C1A6D" w:rsidP="005C1A6D">
      <w:pPr>
        <w:pStyle w:val="Tekstkomentarza"/>
        <w:numPr>
          <w:ilvl w:val="2"/>
          <w:numId w:val="5"/>
        </w:numPr>
      </w:pPr>
      <w:r>
        <w:t xml:space="preserve"> What are the estimated costs of international patenting?</w:t>
      </w:r>
    </w:p>
    <w:p w14:paraId="0DB4B200" w14:textId="77777777" w:rsidR="005C1A6D" w:rsidRDefault="005C1A6D" w:rsidP="005C1A6D">
      <w:pPr>
        <w:pStyle w:val="Tekstkomentarza"/>
        <w:numPr>
          <w:ilvl w:val="2"/>
          <w:numId w:val="5"/>
        </w:numPr>
      </w:pPr>
      <w:r>
        <w:t xml:space="preserve"> Patents and The Internet</w:t>
      </w:r>
    </w:p>
    <w:p w14:paraId="681D68F0" w14:textId="77777777" w:rsidR="005C1A6D" w:rsidRDefault="005C1A6D" w:rsidP="005C1A6D">
      <w:pPr>
        <w:pStyle w:val="Tekstkomentarza"/>
        <w:numPr>
          <w:ilvl w:val="1"/>
          <w:numId w:val="5"/>
        </w:numPr>
      </w:pPr>
      <w:r>
        <w:t xml:space="preserve"> Patent &amp; Market [BJ]</w:t>
      </w:r>
    </w:p>
    <w:p w14:paraId="4B4FAF34" w14:textId="77777777" w:rsidR="005C1A6D" w:rsidRDefault="005C1A6D" w:rsidP="005C1A6D">
      <w:pPr>
        <w:pStyle w:val="Tekstkomentarza"/>
        <w:numPr>
          <w:ilvl w:val="2"/>
          <w:numId w:val="5"/>
        </w:numPr>
      </w:pPr>
      <w:r>
        <w:t xml:space="preserve"> What value has a patent at market? [can include a table comprehension]</w:t>
      </w:r>
    </w:p>
    <w:p w14:paraId="4B014CEF" w14:textId="77777777" w:rsidR="005C1A6D" w:rsidRDefault="005C1A6D" w:rsidP="005C1A6D">
      <w:pPr>
        <w:pStyle w:val="Tekstkomentarza"/>
        <w:numPr>
          <w:ilvl w:val="2"/>
          <w:numId w:val="5"/>
        </w:numPr>
      </w:pPr>
      <w:r>
        <w:t xml:space="preserve"> Who are main patent holders internationally?</w:t>
      </w:r>
    </w:p>
    <w:p w14:paraId="1417BDF0" w14:textId="503543EA" w:rsidR="005C1A6D" w:rsidRDefault="005C1A6D" w:rsidP="005C1A6D">
      <w:pPr>
        <w:pStyle w:val="Tekstkomentarza"/>
        <w:numPr>
          <w:ilvl w:val="2"/>
          <w:numId w:val="5"/>
        </w:numPr>
      </w:pPr>
      <w:r>
        <w:t xml:space="preserve"> The </w:t>
      </w:r>
      <w:proofErr w:type="spellStart"/>
      <w:r>
        <w:t>phenomen</w:t>
      </w:r>
      <w:proofErr w:type="spellEnd"/>
      <w:r>
        <w:t xml:space="preserve"> of parceling the solution and patenting it’s fragments in different countries – market transition</w:t>
      </w:r>
    </w:p>
  </w:comment>
  <w:comment w:id="217" w:author="Richard" w:date="2020-12-20T22:49:00Z" w:initials="R">
    <w:p w14:paraId="46B82C1B" w14:textId="7AB63832" w:rsidR="0094349C" w:rsidRDefault="005809EB">
      <w:pPr>
        <w:pStyle w:val="Tekstkomentarza"/>
        <w:rPr>
          <w:lang w:val="pl-PL"/>
        </w:rPr>
      </w:pPr>
      <w:r>
        <w:rPr>
          <w:rStyle w:val="Odwoaniedokomentarza"/>
        </w:rPr>
        <w:annotationRef/>
      </w:r>
      <w:r w:rsidR="0094349C">
        <w:rPr>
          <w:lang w:val="pl-PL"/>
        </w:rPr>
        <w:t>Nie mamy uprawnień do wykorzystania tej grafiki, na dodatek jest ona po polsku.</w:t>
      </w:r>
    </w:p>
    <w:p w14:paraId="0355A71C" w14:textId="146A667F" w:rsidR="005809EB" w:rsidRPr="002323CF" w:rsidRDefault="0094349C">
      <w:pPr>
        <w:pStyle w:val="Tekstkomentarza"/>
        <w:rPr>
          <w:lang w:val="en-GB"/>
        </w:rPr>
      </w:pPr>
      <w:r>
        <w:rPr>
          <w:lang w:val="pl-PL"/>
        </w:rPr>
        <w:t xml:space="preserve">Grafikę odtworzyć w </w:t>
      </w:r>
      <w:proofErr w:type="spellStart"/>
      <w:r>
        <w:rPr>
          <w:lang w:val="pl-PL"/>
        </w:rPr>
        <w:t>excelu</w:t>
      </w:r>
      <w:proofErr w:type="spellEnd"/>
      <w:r>
        <w:rPr>
          <w:lang w:val="pl-PL"/>
        </w:rPr>
        <w:t xml:space="preserve"> po angielsku</w:t>
      </w:r>
      <w:r w:rsidR="002323CF">
        <w:rPr>
          <w:lang w:val="pl-PL"/>
        </w:rPr>
        <w:t xml:space="preserve">. </w:t>
      </w:r>
      <w:proofErr w:type="spellStart"/>
      <w:r w:rsidR="002323CF" w:rsidRPr="002323CF">
        <w:rPr>
          <w:lang w:val="en-GB"/>
        </w:rPr>
        <w:t>Poniżej</w:t>
      </w:r>
      <w:proofErr w:type="spellEnd"/>
      <w:r w:rsidR="002323CF" w:rsidRPr="002323CF">
        <w:rPr>
          <w:lang w:val="en-GB"/>
        </w:rPr>
        <w:t xml:space="preserve"> </w:t>
      </w:r>
      <w:proofErr w:type="spellStart"/>
      <w:r w:rsidR="002323CF" w:rsidRPr="002323CF">
        <w:rPr>
          <w:lang w:val="en-GB"/>
        </w:rPr>
        <w:t>dopisek</w:t>
      </w:r>
      <w:proofErr w:type="spellEnd"/>
      <w:r>
        <w:rPr>
          <w:lang w:val="en-GB"/>
        </w:rPr>
        <w:t>:</w:t>
      </w:r>
      <w:r w:rsidR="002323CF" w:rsidRPr="002323CF">
        <w:rPr>
          <w:lang w:val="en-GB"/>
        </w:rPr>
        <w:br/>
        <w:t>„Own presentation bas</w:t>
      </w:r>
      <w:r w:rsidR="002323CF">
        <w:rPr>
          <w:lang w:val="en-GB"/>
        </w:rPr>
        <w:t>ed on ….”</w:t>
      </w:r>
    </w:p>
  </w:comment>
  <w:comment w:id="472" w:author="Richard" w:date="2020-12-07T20:13:00Z" w:initials="R">
    <w:p w14:paraId="6414247F" w14:textId="4F53E04B" w:rsidR="00634615" w:rsidRDefault="00634615">
      <w:pPr>
        <w:pStyle w:val="Tekstkomentarza"/>
      </w:pPr>
      <w:r>
        <w:rPr>
          <w:rStyle w:val="Odwoaniedokomentarza"/>
        </w:rPr>
        <w:annotationRef/>
      </w:r>
      <w:r w:rsidRPr="0094349C">
        <w:rPr>
          <w:lang w:val="en-GB"/>
        </w:rPr>
        <w:t xml:space="preserve">Comparison btw. </w:t>
      </w:r>
      <w:r>
        <w:t>The results and the administration practice described by a patent attorney</w:t>
      </w:r>
    </w:p>
  </w:comment>
  <w:comment w:id="474" w:author="Richard" w:date="2020-12-07T20:15:00Z" w:initials="R">
    <w:p w14:paraId="73359203" w14:textId="67E9E41B" w:rsidR="00634615" w:rsidRDefault="00634615">
      <w:pPr>
        <w:pStyle w:val="Tekstkomentarza"/>
      </w:pPr>
      <w:r>
        <w:rPr>
          <w:rStyle w:val="Odwoaniedokomentarza"/>
        </w:rPr>
        <w:annotationRef/>
      </w:r>
      <w:r>
        <w:t xml:space="preserve">The Null </w:t>
      </w:r>
      <w:proofErr w:type="spellStart"/>
      <w:r>
        <w:t>Hypothesys</w:t>
      </w:r>
      <w:proofErr w:type="spellEnd"/>
      <w:r>
        <w:t xml:space="preserve"> is rejected. Engineering students from Poland patent mostly internationally due to globalization of the IT market</w:t>
      </w:r>
    </w:p>
  </w:comment>
  <w:comment w:id="476" w:author="Richard" w:date="2020-12-07T20:22:00Z" w:initials="R">
    <w:p w14:paraId="25707B7D" w14:textId="28A07375" w:rsidR="00634615" w:rsidRDefault="00634615">
      <w:pPr>
        <w:pStyle w:val="Tekstkomentarza"/>
      </w:pPr>
      <w:r>
        <w:rPr>
          <w:rStyle w:val="Odwoaniedokomentarza"/>
        </w:rPr>
        <w:annotationRef/>
      </w:r>
      <w:r>
        <w:t>Insert your initials into corresponding categories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79368AF" w15:done="0"/>
  <w15:commentEx w15:paraId="348BD306" w15:done="0"/>
  <w15:commentEx w15:paraId="7B864180" w15:done="0"/>
  <w15:commentEx w15:paraId="3059EE3A" w15:done="0"/>
  <w15:commentEx w15:paraId="0D26D473" w15:done="0"/>
  <w15:commentEx w15:paraId="0D546223" w15:done="0"/>
  <w15:commentEx w15:paraId="209702C4" w15:done="0"/>
  <w15:commentEx w15:paraId="438A9C00" w15:done="0"/>
  <w15:commentEx w15:paraId="1417BDF0" w15:done="0"/>
  <w15:commentEx w15:paraId="0355A71C" w15:done="0"/>
  <w15:commentEx w15:paraId="6414247F" w15:done="0"/>
  <w15:commentEx w15:paraId="73359203" w15:done="0"/>
  <w15:commentEx w15:paraId="25707B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BF1F3" w16cex:dateUtc="2020-12-22T03:17:00Z"/>
  <w16cex:commentExtensible w16cex:durableId="237900DB" w16cex:dateUtc="2020-12-07T18:28:00Z"/>
  <w16cex:commentExtensible w16cex:durableId="237902A8" w16cex:dateUtc="2020-12-07T18:36:00Z"/>
  <w16cex:commentExtensible w16cex:durableId="23790307" w16cex:dateUtc="2020-12-07T18:37:00Z"/>
  <w16cex:commentExtensible w16cex:durableId="23790354" w16cex:dateUtc="2020-12-07T18:39:00Z"/>
  <w16cex:commentExtensible w16cex:durableId="23790211" w16cex:dateUtc="2020-12-07T18:33:00Z"/>
  <w16cex:commentExtensible w16cex:durableId="237903E5" w16cex:dateUtc="2020-12-07T18:41:00Z"/>
  <w16cex:commentExtensible w16cex:durableId="23790529" w16cex:dateUtc="2020-12-07T18:46:00Z"/>
  <w16cex:commentExtensible w16cex:durableId="238A4D9B" w16cex:dateUtc="2020-12-20T21:24:00Z"/>
  <w16cex:commentExtensible w16cex:durableId="238A5388" w16cex:dateUtc="2020-12-20T21:49:00Z"/>
  <w16cex:commentExtensible w16cex:durableId="23790B60" w16cex:dateUtc="2020-12-07T19:13:00Z"/>
  <w16cex:commentExtensible w16cex:durableId="23790BE0" w16cex:dateUtc="2020-12-07T19:15:00Z"/>
  <w16cex:commentExtensible w16cex:durableId="23790D70" w16cex:dateUtc="2020-12-07T19: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9368AF" w16cid:durableId="238BF1F3"/>
  <w16cid:commentId w16cid:paraId="348BD306" w16cid:durableId="237900DB"/>
  <w16cid:commentId w16cid:paraId="7B864180" w16cid:durableId="237902A8"/>
  <w16cid:commentId w16cid:paraId="3059EE3A" w16cid:durableId="23790307"/>
  <w16cid:commentId w16cid:paraId="0D26D473" w16cid:durableId="23790354"/>
  <w16cid:commentId w16cid:paraId="0D546223" w16cid:durableId="23790211"/>
  <w16cid:commentId w16cid:paraId="209702C4" w16cid:durableId="237903E5"/>
  <w16cid:commentId w16cid:paraId="438A9C00" w16cid:durableId="23790529"/>
  <w16cid:commentId w16cid:paraId="1417BDF0" w16cid:durableId="238A4D9B"/>
  <w16cid:commentId w16cid:paraId="0355A71C" w16cid:durableId="238A5388"/>
  <w16cid:commentId w16cid:paraId="6414247F" w16cid:durableId="23790B60"/>
  <w16cid:commentId w16cid:paraId="73359203" w16cid:durableId="23790BE0"/>
  <w16cid:commentId w16cid:paraId="25707B7D" w16cid:durableId="23790D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71E2DA" w14:textId="77777777" w:rsidR="006B37F4" w:rsidRDefault="006B37F4">
      <w:pPr>
        <w:spacing w:line="240" w:lineRule="auto"/>
      </w:pPr>
      <w:r>
        <w:separator/>
      </w:r>
    </w:p>
  </w:endnote>
  <w:endnote w:type="continuationSeparator" w:id="0">
    <w:p w14:paraId="4F5B3351" w14:textId="77777777" w:rsidR="006B37F4" w:rsidRDefault="006B37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EE"/>
    <w:family w:val="swiss"/>
    <w:pitch w:val="variable"/>
    <w:sig w:usb0="E4002EFF" w:usb1="C000247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29209" w14:textId="77777777" w:rsidR="00634615" w:rsidRPr="008B308E" w:rsidRDefault="00634615" w:rsidP="007E5740">
    <w:pPr>
      <w:pStyle w:val="MDPIfooterfirstpage"/>
      <w:spacing w:line="240" w:lineRule="auto"/>
      <w:jc w:val="both"/>
      <w:rPr>
        <w:lang w:val="fr-CH"/>
      </w:rPr>
    </w:pPr>
    <w:r w:rsidRPr="00C30F79">
      <w:rPr>
        <w:i/>
        <w:iCs/>
        <w:szCs w:val="16"/>
      </w:rPr>
      <w:t>Sustainability</w:t>
    </w:r>
    <w:r w:rsidRPr="00C30F79">
      <w:rPr>
        <w:szCs w:val="16"/>
      </w:rPr>
      <w:t xml:space="preserve"> </w:t>
    </w:r>
    <w:r w:rsidRPr="00632077">
      <w:rPr>
        <w:b/>
        <w:bCs/>
        <w:iCs/>
        <w:szCs w:val="16"/>
      </w:rPr>
      <w:t>20</w:t>
    </w:r>
    <w:r>
      <w:rPr>
        <w:b/>
        <w:bCs/>
        <w:iCs/>
        <w:szCs w:val="16"/>
      </w:rPr>
      <w:t>20</w:t>
    </w:r>
    <w:r w:rsidRPr="00632077">
      <w:rPr>
        <w:bCs/>
        <w:iCs/>
        <w:szCs w:val="16"/>
      </w:rPr>
      <w:t xml:space="preserve">, </w:t>
    </w:r>
    <w:r w:rsidRPr="00632077">
      <w:rPr>
        <w:bCs/>
        <w:i/>
        <w:iCs/>
        <w:szCs w:val="16"/>
      </w:rPr>
      <w:t>1</w:t>
    </w:r>
    <w:r>
      <w:rPr>
        <w:bCs/>
        <w:i/>
        <w:iCs/>
        <w:szCs w:val="16"/>
      </w:rPr>
      <w:t>2</w:t>
    </w:r>
    <w:r w:rsidRPr="00632077">
      <w:rPr>
        <w:bCs/>
        <w:iCs/>
        <w:szCs w:val="16"/>
      </w:rPr>
      <w:t xml:space="preserve">, </w:t>
    </w:r>
    <w:r>
      <w:rPr>
        <w:bCs/>
        <w:iCs/>
        <w:szCs w:val="16"/>
      </w:rPr>
      <w:t xml:space="preserve">x; </w:t>
    </w:r>
    <w:proofErr w:type="spellStart"/>
    <w:r>
      <w:rPr>
        <w:bCs/>
        <w:iCs/>
        <w:szCs w:val="16"/>
      </w:rPr>
      <w:t>doi</w:t>
    </w:r>
    <w:proofErr w:type="spellEnd"/>
    <w:r>
      <w:rPr>
        <w:bCs/>
        <w:iCs/>
        <w:szCs w:val="16"/>
      </w:rPr>
      <w:t>: FOR PEER REVIEW</w:t>
    </w:r>
    <w:r w:rsidRPr="008B308E">
      <w:rPr>
        <w:lang w:val="fr-CH"/>
      </w:rPr>
      <w:tab/>
      <w:t>www.mdpi.com/journal/</w:t>
    </w:r>
    <w:r w:rsidRPr="003915ED">
      <w:t>sustainability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CA05F9" w14:textId="77777777" w:rsidR="006B37F4" w:rsidRDefault="006B37F4">
      <w:pPr>
        <w:spacing w:line="240" w:lineRule="auto"/>
      </w:pPr>
      <w:r>
        <w:separator/>
      </w:r>
    </w:p>
  </w:footnote>
  <w:footnote w:type="continuationSeparator" w:id="0">
    <w:p w14:paraId="17E80F47" w14:textId="77777777" w:rsidR="006B37F4" w:rsidRDefault="006B37F4">
      <w:pPr>
        <w:spacing w:line="240" w:lineRule="auto"/>
      </w:pPr>
      <w:r>
        <w:continuationSeparator/>
      </w:r>
    </w:p>
  </w:footnote>
  <w:footnote w:id="1">
    <w:p w14:paraId="13082F07" w14:textId="0503C4C6" w:rsidR="0028392F" w:rsidRPr="0028392F" w:rsidRDefault="0028392F">
      <w:pPr>
        <w:pStyle w:val="Tekstprzypisudolnego"/>
        <w:rPr>
          <w:lang w:val="en-GB"/>
          <w:rPrChange w:id="169" w:author="Richard" w:date="2020-12-20T22:37:00Z">
            <w:rPr/>
          </w:rPrChange>
        </w:rPr>
      </w:pPr>
      <w:ins w:id="170" w:author="Richard" w:date="2020-12-20T22:36:00Z">
        <w:r>
          <w:rPr>
            <w:rStyle w:val="Odwoanieprzypisudolnego"/>
          </w:rPr>
          <w:footnoteRef/>
        </w:r>
        <w:r>
          <w:t xml:space="preserve"> </w:t>
        </w:r>
      </w:ins>
      <w:ins w:id="171" w:author="Richard" w:date="2020-12-20T22:37:00Z">
        <w:r>
          <w:t>PCT – (Patent Cooperation Treaty) I</w:t>
        </w:r>
        <w:r w:rsidRPr="009C4739">
          <w:t>nternational convention on patent cooperation</w:t>
        </w:r>
      </w:ins>
    </w:p>
  </w:footnote>
  <w:footnote w:id="2">
    <w:p w14:paraId="7E42C084" w14:textId="77777777" w:rsidR="007B430F" w:rsidRDefault="007B430F" w:rsidP="007B430F">
      <w:pPr>
        <w:pStyle w:val="Tekstprzypisudolnego"/>
        <w:rPr>
          <w:ins w:id="268" w:author="Budziński Jan (STUD)" w:date="2020-12-22T04:09:00Z"/>
        </w:rPr>
      </w:pPr>
      <w:ins w:id="269" w:author="Budziński Jan (STUD)" w:date="2020-12-22T04:09:00Z">
        <w:r>
          <w:rPr>
            <w:rStyle w:val="Odwoanieprzypisudolnego"/>
          </w:rPr>
          <w:footnoteRef/>
        </w:r>
        <w:r>
          <w:t xml:space="preserve"> </w:t>
        </w:r>
        <w:r w:rsidRPr="00F47406">
          <w:t>https://www.investopedia.com/articles/fundamental-analysis/09/valuing-patent.asp#valuing-a-patent</w:t>
        </w:r>
      </w:ins>
    </w:p>
  </w:footnote>
  <w:footnote w:id="3">
    <w:p w14:paraId="61E075B9" w14:textId="77777777" w:rsidR="007B430F" w:rsidRDefault="007B430F" w:rsidP="007B430F">
      <w:pPr>
        <w:pStyle w:val="Tekstprzypisudolnego"/>
        <w:rPr>
          <w:ins w:id="270" w:author="Budziński Jan (STUD)" w:date="2020-12-22T04:09:00Z"/>
        </w:rPr>
      </w:pPr>
      <w:ins w:id="271" w:author="Budziński Jan (STUD)" w:date="2020-12-22T04:09:00Z">
        <w:r>
          <w:rPr>
            <w:rStyle w:val="Odwoanieprzypisudolnego"/>
          </w:rPr>
          <w:footnoteRef/>
        </w:r>
        <w:r>
          <w:t xml:space="preserve"> </w:t>
        </w:r>
        <w:r w:rsidRPr="00F47406">
          <w:t>https://www.americanbar.org/groups/intellectual_property_law/publications/landslide/2015-16/september-october/what-s-it-worth-principles-patent-valuation/</w:t>
        </w:r>
      </w:ins>
    </w:p>
  </w:footnote>
  <w:footnote w:id="4">
    <w:p w14:paraId="7B111817" w14:textId="77777777" w:rsidR="007B430F" w:rsidRDefault="007B430F" w:rsidP="007B430F">
      <w:pPr>
        <w:pStyle w:val="Tekstprzypisudolnego"/>
        <w:rPr>
          <w:ins w:id="297" w:author="Budziński Jan (STUD)" w:date="2020-12-22T04:09:00Z"/>
        </w:rPr>
      </w:pPr>
      <w:ins w:id="298" w:author="Budziński Jan (STUD)" w:date="2020-12-22T04:09:00Z">
        <w:r>
          <w:rPr>
            <w:rStyle w:val="Odwoanieprzypisudolnego"/>
          </w:rPr>
          <w:footnoteRef/>
        </w:r>
        <w:r>
          <w:t xml:space="preserve"> </w:t>
        </w:r>
        <w:r w:rsidRPr="003C638C">
          <w:t>https://www.ificlaims.com/rankings-global-assets.htm</w:t>
        </w:r>
      </w:ins>
    </w:p>
  </w:footnote>
  <w:footnote w:id="5">
    <w:p w14:paraId="59D61B0C" w14:textId="77777777" w:rsidR="007B430F" w:rsidRDefault="007B430F" w:rsidP="007B430F">
      <w:pPr>
        <w:pStyle w:val="Tekstprzypisudolnego"/>
        <w:rPr>
          <w:ins w:id="382" w:author="Budziński Jan (STUD)" w:date="2020-12-22T04:09:00Z"/>
        </w:rPr>
      </w:pPr>
      <w:ins w:id="383" w:author="Budziński Jan (STUD)" w:date="2020-12-22T04:09:00Z">
        <w:r>
          <w:rPr>
            <w:rStyle w:val="Odwoanieprzypisudolnego"/>
          </w:rPr>
          <w:footnoteRef/>
        </w:r>
        <w:r>
          <w:t xml:space="preserve"> </w:t>
        </w:r>
        <w:r w:rsidRPr="003C638C">
          <w:t>https://www.patentprogress.org/systemic-problems/too-many-patents/</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57B0B" w14:textId="77777777" w:rsidR="00634615" w:rsidRDefault="00634615" w:rsidP="00C45F1E">
    <w:pPr>
      <w:pStyle w:val="Nagwek"/>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F974B" w14:textId="77777777" w:rsidR="00634615" w:rsidRPr="0050778E" w:rsidRDefault="00634615" w:rsidP="007E5740">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Sustainability </w:t>
    </w:r>
    <w:r w:rsidRPr="00632077">
      <w:rPr>
        <w:rFonts w:ascii="Palatino Linotype" w:hAnsi="Palatino Linotype"/>
        <w:b/>
        <w:sz w:val="16"/>
      </w:rPr>
      <w:t>20</w:t>
    </w:r>
    <w:r>
      <w:rPr>
        <w:rFonts w:ascii="Palatino Linotype" w:hAnsi="Palatino Linotype"/>
        <w:b/>
        <w:sz w:val="16"/>
      </w:rPr>
      <w:t>20</w:t>
    </w:r>
    <w:r w:rsidRPr="00632077">
      <w:rPr>
        <w:rFonts w:ascii="Palatino Linotype" w:hAnsi="Palatino Linotype"/>
        <w:sz w:val="16"/>
      </w:rPr>
      <w:t xml:space="preserve">, </w:t>
    </w:r>
    <w:r w:rsidRPr="00632077">
      <w:rPr>
        <w:rFonts w:ascii="Palatino Linotype" w:hAnsi="Palatino Linotype"/>
        <w:i/>
        <w:sz w:val="16"/>
      </w:rPr>
      <w:t>1</w:t>
    </w:r>
    <w:r>
      <w:rPr>
        <w:rFonts w:ascii="Palatino Linotype" w:hAnsi="Palatino Linotype"/>
        <w:i/>
        <w:sz w:val="16"/>
      </w:rPr>
      <w:t>2</w:t>
    </w:r>
    <w:r>
      <w:rPr>
        <w:rFonts w:ascii="Palatino Linotype" w:hAnsi="Palatino Linotype"/>
        <w:sz w:val="16"/>
      </w:rPr>
      <w:t>, x FOR PEER REVIEW</w:t>
    </w:r>
    <w:r>
      <w:rPr>
        <w:rFonts w:ascii="Palatino Linotype" w:hAnsi="Palatino Linotype"/>
        <w:sz w:val="16"/>
      </w:rPr>
      <w:tab/>
    </w:r>
    <w:r>
      <w:rPr>
        <w:rFonts w:ascii="Palatino Linotype" w:hAnsi="Palatino Linotype"/>
        <w:sz w:val="16"/>
      </w:rPr>
      <w:fldChar w:fldCharType="begin"/>
    </w:r>
    <w:r>
      <w:rPr>
        <w:rFonts w:ascii="Palatino Linotype" w:hAnsi="Palatino Linotype"/>
        <w:sz w:val="16"/>
      </w:rPr>
      <w:instrText xml:space="preserve"> PAGE   \* MERGEFORMAT </w:instrText>
    </w:r>
    <w:r>
      <w:rPr>
        <w:rFonts w:ascii="Palatino Linotype" w:hAnsi="Palatino Linotype"/>
        <w:sz w:val="16"/>
      </w:rPr>
      <w:fldChar w:fldCharType="separate"/>
    </w:r>
    <w:r>
      <w:rPr>
        <w:rFonts w:ascii="Palatino Linotype" w:hAnsi="Palatino Linotype"/>
        <w:noProof/>
        <w:sz w:val="16"/>
      </w:rPr>
      <w:t>3</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 MERGEFORMAT </w:instrText>
    </w:r>
    <w:r>
      <w:rPr>
        <w:rFonts w:ascii="Palatino Linotype" w:hAnsi="Palatino Linotype"/>
        <w:sz w:val="16"/>
      </w:rPr>
      <w:fldChar w:fldCharType="separate"/>
    </w:r>
    <w:r>
      <w:rPr>
        <w:rFonts w:ascii="Palatino Linotype" w:hAnsi="Palatino Linotype"/>
        <w:noProof/>
        <w:sz w:val="16"/>
      </w:rPr>
      <w:t>4</w:t>
    </w:r>
    <w:r>
      <w:rPr>
        <w:rFonts w:ascii="Palatino Linotype" w:hAnsi="Palatino Linotype"/>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0F6F2" w14:textId="5640BED1" w:rsidR="00634615" w:rsidRDefault="00634615" w:rsidP="009501FE">
    <w:pPr>
      <w:pStyle w:val="MDPIheaderjournallogo"/>
      <w:tabs>
        <w:tab w:val="right" w:pos="8844"/>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201C4"/>
    <w:multiLevelType w:val="multilevel"/>
    <w:tmpl w:val="CC52E178"/>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FA60327"/>
    <w:multiLevelType w:val="multilevel"/>
    <w:tmpl w:val="BBFE94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D6480D34"/>
    <w:lvl w:ilvl="0" w:tplc="CDCEE7DA">
      <w:start w:val="1"/>
      <w:numFmt w:val="decimal"/>
      <w:pStyle w:val="MDPI37itemize"/>
      <w:lvlText w:val="%1."/>
      <w:lvlJc w:val="left"/>
      <w:pPr>
        <w:ind w:left="3109" w:hanging="360"/>
      </w:pPr>
    </w:lvl>
    <w:lvl w:ilvl="1" w:tplc="08070019" w:tentative="1">
      <w:start w:val="1"/>
      <w:numFmt w:val="lowerLetter"/>
      <w:lvlText w:val="%2."/>
      <w:lvlJc w:val="left"/>
      <w:pPr>
        <w:ind w:left="3829" w:hanging="360"/>
      </w:pPr>
    </w:lvl>
    <w:lvl w:ilvl="2" w:tplc="0807001B" w:tentative="1">
      <w:start w:val="1"/>
      <w:numFmt w:val="lowerRoman"/>
      <w:lvlText w:val="%3."/>
      <w:lvlJc w:val="right"/>
      <w:pPr>
        <w:ind w:left="4549" w:hanging="180"/>
      </w:pPr>
    </w:lvl>
    <w:lvl w:ilvl="3" w:tplc="0807000F" w:tentative="1">
      <w:start w:val="1"/>
      <w:numFmt w:val="decimal"/>
      <w:lvlText w:val="%4."/>
      <w:lvlJc w:val="left"/>
      <w:pPr>
        <w:ind w:left="5269" w:hanging="360"/>
      </w:pPr>
    </w:lvl>
    <w:lvl w:ilvl="4" w:tplc="08070019" w:tentative="1">
      <w:start w:val="1"/>
      <w:numFmt w:val="lowerLetter"/>
      <w:lvlText w:val="%5."/>
      <w:lvlJc w:val="left"/>
      <w:pPr>
        <w:ind w:left="5989" w:hanging="360"/>
      </w:pPr>
    </w:lvl>
    <w:lvl w:ilvl="5" w:tplc="0807001B" w:tentative="1">
      <w:start w:val="1"/>
      <w:numFmt w:val="lowerRoman"/>
      <w:lvlText w:val="%6."/>
      <w:lvlJc w:val="right"/>
      <w:pPr>
        <w:ind w:left="6709" w:hanging="180"/>
      </w:pPr>
    </w:lvl>
    <w:lvl w:ilvl="6" w:tplc="0807000F" w:tentative="1">
      <w:start w:val="1"/>
      <w:numFmt w:val="decimal"/>
      <w:lvlText w:val="%7."/>
      <w:lvlJc w:val="left"/>
      <w:pPr>
        <w:ind w:left="7429" w:hanging="360"/>
      </w:pPr>
    </w:lvl>
    <w:lvl w:ilvl="7" w:tplc="08070019" w:tentative="1">
      <w:start w:val="1"/>
      <w:numFmt w:val="lowerLetter"/>
      <w:lvlText w:val="%8."/>
      <w:lvlJc w:val="left"/>
      <w:pPr>
        <w:ind w:left="8149" w:hanging="360"/>
      </w:pPr>
    </w:lvl>
    <w:lvl w:ilvl="8" w:tplc="0807001B" w:tentative="1">
      <w:start w:val="1"/>
      <w:numFmt w:val="lowerRoman"/>
      <w:lvlText w:val="%9."/>
      <w:lvlJc w:val="right"/>
      <w:pPr>
        <w:ind w:left="8869" w:hanging="180"/>
      </w:pPr>
    </w:lvl>
  </w:abstractNum>
  <w:abstractNum w:abstractNumId="4" w15:restartNumberingAfterBreak="0">
    <w:nsid w:val="2AB06DA1"/>
    <w:multiLevelType w:val="multilevel"/>
    <w:tmpl w:val="2160E784"/>
    <w:lvl w:ilvl="0">
      <w:start w:val="3"/>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6" w15:restartNumberingAfterBreak="0">
    <w:nsid w:val="454A7DCF"/>
    <w:multiLevelType w:val="hybridMultilevel"/>
    <w:tmpl w:val="970C46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8624D2"/>
    <w:multiLevelType w:val="hybridMultilevel"/>
    <w:tmpl w:val="C04844F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65BD5F79"/>
    <w:multiLevelType w:val="multilevel"/>
    <w:tmpl w:val="BBFE94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5"/>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7"/>
  </w:num>
  <w:num w:numId="7">
    <w:abstractNumId w:val="1"/>
  </w:num>
  <w:num w:numId="8">
    <w:abstractNumId w:val="6"/>
  </w:num>
  <w:num w:numId="9">
    <w:abstractNumId w:val="0"/>
  </w:num>
  <w:num w:numId="10">
    <w:abstractNumId w:val="3"/>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ichard">
    <w15:presenceInfo w15:providerId="Windows Live" w15:userId="8024fd7f2eaa1687"/>
  </w15:person>
  <w15:person w15:author="Budziński Jan (STUD)">
    <w15:presenceInfo w15:providerId="None" w15:userId="Budziński Jan (STU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attachedTemplate r:id="rId1"/>
  <w:trackRevisions/>
  <w:defaultTabStop w:val="420"/>
  <w:hyphenationZone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3AC"/>
    <w:rsid w:val="000142CA"/>
    <w:rsid w:val="00051876"/>
    <w:rsid w:val="00064772"/>
    <w:rsid w:val="00071218"/>
    <w:rsid w:val="00082A51"/>
    <w:rsid w:val="000925CA"/>
    <w:rsid w:val="00093E7F"/>
    <w:rsid w:val="000E5579"/>
    <w:rsid w:val="00101A1A"/>
    <w:rsid w:val="00105AC4"/>
    <w:rsid w:val="0013724C"/>
    <w:rsid w:val="00166D6C"/>
    <w:rsid w:val="001811FE"/>
    <w:rsid w:val="001A1BB3"/>
    <w:rsid w:val="001B38D4"/>
    <w:rsid w:val="001E2AEB"/>
    <w:rsid w:val="0022638C"/>
    <w:rsid w:val="002266AA"/>
    <w:rsid w:val="002323CF"/>
    <w:rsid w:val="0023527F"/>
    <w:rsid w:val="0028392F"/>
    <w:rsid w:val="002B2CAE"/>
    <w:rsid w:val="002E164F"/>
    <w:rsid w:val="002E57DB"/>
    <w:rsid w:val="002E5B86"/>
    <w:rsid w:val="002F1BFE"/>
    <w:rsid w:val="0030449C"/>
    <w:rsid w:val="00316C89"/>
    <w:rsid w:val="00326141"/>
    <w:rsid w:val="00354A5A"/>
    <w:rsid w:val="003E7640"/>
    <w:rsid w:val="00401D30"/>
    <w:rsid w:val="004177A0"/>
    <w:rsid w:val="00443767"/>
    <w:rsid w:val="00443EB1"/>
    <w:rsid w:val="004C46B1"/>
    <w:rsid w:val="004E0F98"/>
    <w:rsid w:val="004E21A1"/>
    <w:rsid w:val="005327C9"/>
    <w:rsid w:val="005809EB"/>
    <w:rsid w:val="005C1A6D"/>
    <w:rsid w:val="005E14E8"/>
    <w:rsid w:val="0060174B"/>
    <w:rsid w:val="00604EDE"/>
    <w:rsid w:val="00607F24"/>
    <w:rsid w:val="00621246"/>
    <w:rsid w:val="00632077"/>
    <w:rsid w:val="00634615"/>
    <w:rsid w:val="006429BB"/>
    <w:rsid w:val="00672A57"/>
    <w:rsid w:val="00692393"/>
    <w:rsid w:val="006B37F4"/>
    <w:rsid w:val="00740B6F"/>
    <w:rsid w:val="0075794E"/>
    <w:rsid w:val="007628E6"/>
    <w:rsid w:val="0076686D"/>
    <w:rsid w:val="00770948"/>
    <w:rsid w:val="0077402B"/>
    <w:rsid w:val="007A108C"/>
    <w:rsid w:val="007A283C"/>
    <w:rsid w:val="007B3B43"/>
    <w:rsid w:val="007B430F"/>
    <w:rsid w:val="007D2775"/>
    <w:rsid w:val="007E5740"/>
    <w:rsid w:val="00822B3D"/>
    <w:rsid w:val="00832857"/>
    <w:rsid w:val="00835C9D"/>
    <w:rsid w:val="00840782"/>
    <w:rsid w:val="00841933"/>
    <w:rsid w:val="008523BB"/>
    <w:rsid w:val="008838CF"/>
    <w:rsid w:val="008F446B"/>
    <w:rsid w:val="00933E2C"/>
    <w:rsid w:val="0094349C"/>
    <w:rsid w:val="009501FE"/>
    <w:rsid w:val="00956613"/>
    <w:rsid w:val="009A3346"/>
    <w:rsid w:val="009A3B66"/>
    <w:rsid w:val="009D5560"/>
    <w:rsid w:val="009F70E6"/>
    <w:rsid w:val="00A04A23"/>
    <w:rsid w:val="00A04FD6"/>
    <w:rsid w:val="00A0751C"/>
    <w:rsid w:val="00A133AC"/>
    <w:rsid w:val="00A227A5"/>
    <w:rsid w:val="00A36565"/>
    <w:rsid w:val="00AF3ECE"/>
    <w:rsid w:val="00AF5A91"/>
    <w:rsid w:val="00B00AFB"/>
    <w:rsid w:val="00B141D7"/>
    <w:rsid w:val="00B374C3"/>
    <w:rsid w:val="00B84F5A"/>
    <w:rsid w:val="00BA6CBC"/>
    <w:rsid w:val="00BD2405"/>
    <w:rsid w:val="00BD5735"/>
    <w:rsid w:val="00C02A07"/>
    <w:rsid w:val="00C036E8"/>
    <w:rsid w:val="00C45F1E"/>
    <w:rsid w:val="00C8316E"/>
    <w:rsid w:val="00C90EAB"/>
    <w:rsid w:val="00C90F92"/>
    <w:rsid w:val="00CD3203"/>
    <w:rsid w:val="00D07230"/>
    <w:rsid w:val="00D223A8"/>
    <w:rsid w:val="00D2684C"/>
    <w:rsid w:val="00D32E9B"/>
    <w:rsid w:val="00DB04E8"/>
    <w:rsid w:val="00DC5535"/>
    <w:rsid w:val="00E110CF"/>
    <w:rsid w:val="00E131C9"/>
    <w:rsid w:val="00E30E54"/>
    <w:rsid w:val="00E4403C"/>
    <w:rsid w:val="00E70428"/>
    <w:rsid w:val="00EA707A"/>
    <w:rsid w:val="00EA77BB"/>
    <w:rsid w:val="00EF7C2A"/>
    <w:rsid w:val="00F12ED6"/>
    <w:rsid w:val="00F57906"/>
    <w:rsid w:val="00F9212F"/>
    <w:rsid w:val="00FE6213"/>
    <w:rsid w:val="00FE781D"/>
    <w:rsid w:val="00FF00B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1A572"/>
  <w15:chartTrackingRefBased/>
  <w15:docId w15:val="{E0638B74-292C-4DDF-A44F-F7132160F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D3203"/>
    <w:pPr>
      <w:spacing w:line="340" w:lineRule="atLeast"/>
      <w:jc w:val="both"/>
    </w:pPr>
    <w:rPr>
      <w:rFonts w:ascii="Times New Roman" w:eastAsia="Times New Roman" w:hAnsi="Times New Roman"/>
      <w:color w:val="000000"/>
      <w:sz w:val="24"/>
      <w:lang w:val="en-US" w:eastAsia="de-DE"/>
    </w:rPr>
  </w:style>
  <w:style w:type="paragraph" w:styleId="Nagwek1">
    <w:name w:val="heading 1"/>
    <w:basedOn w:val="MDPI12title"/>
    <w:next w:val="Normalny"/>
    <w:link w:val="Nagwek1Znak"/>
    <w:uiPriority w:val="9"/>
    <w:qFormat/>
    <w:rsid w:val="00840782"/>
    <w:pPr>
      <w:keepNext/>
      <w:keepLines/>
      <w:spacing w:before="240"/>
      <w:outlineLvl w:val="0"/>
      <w:pPrChange w:id="0" w:author="Richard" w:date="2020-12-21T00:00:00Z">
        <w:pPr>
          <w:keepNext/>
          <w:keepLines/>
          <w:adjustRightInd w:val="0"/>
          <w:snapToGrid w:val="0"/>
          <w:spacing w:before="240" w:after="240" w:line="400" w:lineRule="exact"/>
          <w:outlineLvl w:val="0"/>
        </w:pPr>
      </w:pPrChange>
    </w:pPr>
    <w:rPr>
      <w:rFonts w:ascii="Times New Roman" w:eastAsiaTheme="majorEastAsia" w:hAnsi="Times New Roman" w:cstheme="majorBidi"/>
      <w:color w:val="auto"/>
      <w:szCs w:val="32"/>
      <w:rPrChange w:id="0" w:author="Richard" w:date="2020-12-21T00:00:00Z">
        <w:rPr>
          <w:rFonts w:asciiTheme="majorHAnsi" w:eastAsiaTheme="majorEastAsia" w:hAnsiTheme="majorHAnsi" w:cstheme="majorBidi"/>
          <w:b/>
          <w:snapToGrid w:val="0"/>
          <w:sz w:val="32"/>
          <w:szCs w:val="32"/>
          <w:lang w:val="en-US" w:eastAsia="de-DE" w:bidi="en-US"/>
        </w:rPr>
      </w:rPrChange>
    </w:rPr>
  </w:style>
  <w:style w:type="paragraph" w:styleId="Nagwek2">
    <w:name w:val="heading 2"/>
    <w:basedOn w:val="Normalny"/>
    <w:next w:val="Normalny"/>
    <w:link w:val="Nagwek2Znak"/>
    <w:uiPriority w:val="9"/>
    <w:unhideWhenUsed/>
    <w:qFormat/>
    <w:rsid w:val="001811F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1811FE"/>
    <w:pPr>
      <w:keepNext/>
      <w:keepLines/>
      <w:spacing w:before="40"/>
      <w:outlineLvl w:val="2"/>
    </w:pPr>
    <w:rPr>
      <w:rFonts w:asciiTheme="majorHAnsi" w:eastAsiaTheme="majorEastAsia" w:hAnsiTheme="majorHAnsi" w:cstheme="majorBidi"/>
      <w:color w:val="1F3763" w:themeColor="accent1" w:themeShade="7F"/>
      <w:szCs w:val="24"/>
    </w:rPr>
  </w:style>
  <w:style w:type="paragraph" w:styleId="Nagwek4">
    <w:name w:val="heading 4"/>
    <w:basedOn w:val="Normalny"/>
    <w:next w:val="Normalny"/>
    <w:link w:val="Nagwek4Znak"/>
    <w:uiPriority w:val="9"/>
    <w:unhideWhenUsed/>
    <w:qFormat/>
    <w:rsid w:val="005809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MDPI11articletype">
    <w:name w:val="MDPI_1.1_article_type"/>
    <w:basedOn w:val="MDPI31text"/>
    <w:next w:val="MDPI12title"/>
    <w:qFormat/>
    <w:rsid w:val="00CD3203"/>
    <w:pPr>
      <w:spacing w:before="240" w:line="240" w:lineRule="auto"/>
      <w:ind w:firstLine="0"/>
      <w:jc w:val="left"/>
    </w:pPr>
    <w:rPr>
      <w:i/>
    </w:rPr>
  </w:style>
  <w:style w:type="paragraph" w:customStyle="1" w:styleId="MDPI12title">
    <w:name w:val="MDPI_1.2_title"/>
    <w:next w:val="MDPI13authornames"/>
    <w:qFormat/>
    <w:rsid w:val="00CD3203"/>
    <w:pPr>
      <w:adjustRightInd w:val="0"/>
      <w:snapToGrid w:val="0"/>
      <w:spacing w:after="240" w:line="400" w:lineRule="exact"/>
    </w:pPr>
    <w:rPr>
      <w:rFonts w:ascii="Palatino Linotype" w:eastAsia="Times New Roman" w:hAnsi="Palatino Linotype"/>
      <w:b/>
      <w:snapToGrid w:val="0"/>
      <w:color w:val="000000"/>
      <w:sz w:val="36"/>
      <w:lang w:val="en-US" w:eastAsia="de-DE" w:bidi="en-US"/>
    </w:rPr>
  </w:style>
  <w:style w:type="paragraph" w:customStyle="1" w:styleId="MDPI13authornames">
    <w:name w:val="MDPI_1.3_authornames"/>
    <w:basedOn w:val="MDPI31text"/>
    <w:next w:val="MDPI14history"/>
    <w:qFormat/>
    <w:rsid w:val="00CD3203"/>
    <w:pPr>
      <w:spacing w:after="120"/>
      <w:ind w:firstLine="0"/>
      <w:jc w:val="left"/>
    </w:pPr>
    <w:rPr>
      <w:b/>
      <w:snapToGrid/>
    </w:rPr>
  </w:style>
  <w:style w:type="paragraph" w:customStyle="1" w:styleId="MDPI14history">
    <w:name w:val="MDPI_1.4_history"/>
    <w:basedOn w:val="MDPI62Acknowledgments"/>
    <w:next w:val="Normalny"/>
    <w:qFormat/>
    <w:rsid w:val="00CD3203"/>
    <w:pPr>
      <w:ind w:left="113"/>
      <w:jc w:val="left"/>
    </w:pPr>
    <w:rPr>
      <w:snapToGrid/>
    </w:rPr>
  </w:style>
  <w:style w:type="paragraph" w:customStyle="1" w:styleId="MDPI16affiliation">
    <w:name w:val="MDPI_1.6_affiliation"/>
    <w:basedOn w:val="MDPI62Acknowledgments"/>
    <w:qFormat/>
    <w:rsid w:val="00CD3203"/>
    <w:pPr>
      <w:spacing w:before="0"/>
      <w:ind w:left="311" w:hanging="198"/>
      <w:jc w:val="left"/>
    </w:pPr>
    <w:rPr>
      <w:snapToGrid/>
      <w:szCs w:val="18"/>
    </w:rPr>
  </w:style>
  <w:style w:type="paragraph" w:customStyle="1" w:styleId="MDPI17abstract">
    <w:name w:val="MDPI_1.7_abstract"/>
    <w:basedOn w:val="MDPI31text"/>
    <w:next w:val="MDPI18keywords"/>
    <w:qFormat/>
    <w:rsid w:val="00CD3203"/>
    <w:pPr>
      <w:spacing w:before="240"/>
      <w:ind w:left="113" w:firstLine="0"/>
    </w:pPr>
    <w:rPr>
      <w:snapToGrid/>
    </w:rPr>
  </w:style>
  <w:style w:type="paragraph" w:customStyle="1" w:styleId="MDPI18keywords">
    <w:name w:val="MDPI_1.8_keywords"/>
    <w:basedOn w:val="MDPI31text"/>
    <w:next w:val="Normalny"/>
    <w:qFormat/>
    <w:rsid w:val="00CD3203"/>
    <w:pPr>
      <w:spacing w:before="240"/>
      <w:ind w:left="113" w:firstLine="0"/>
    </w:pPr>
  </w:style>
  <w:style w:type="paragraph" w:customStyle="1" w:styleId="MDPI19line">
    <w:name w:val="MDPI_1.9_line"/>
    <w:basedOn w:val="MDPI31text"/>
    <w:qFormat/>
    <w:rsid w:val="00CD3203"/>
    <w:pPr>
      <w:pBdr>
        <w:bottom w:val="single" w:sz="6" w:space="1" w:color="auto"/>
      </w:pBdr>
      <w:ind w:firstLine="0"/>
    </w:pPr>
    <w:rPr>
      <w:snapToGrid/>
      <w:szCs w:val="24"/>
    </w:rPr>
  </w:style>
  <w:style w:type="table" w:customStyle="1" w:styleId="Mdeck5tablebodythreelines">
    <w:name w:val="M_deck_5_table_body_three_lines"/>
    <w:basedOn w:val="Standardowy"/>
    <w:uiPriority w:val="99"/>
    <w:rsid w:val="00CD3203"/>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ela-Siatka">
    <w:name w:val="Table Grid"/>
    <w:basedOn w:val="Standardowy"/>
    <w:uiPriority w:val="59"/>
    <w:rsid w:val="00CD320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rsid w:val="00CD320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NagwekZnak">
    <w:name w:val="Nagłówek Znak"/>
    <w:link w:val="Nagwek"/>
    <w:uiPriority w:val="99"/>
    <w:rsid w:val="00CD3203"/>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CD3203"/>
    <w:pPr>
      <w:adjustRightInd w:val="0"/>
      <w:snapToGrid w:val="0"/>
    </w:pPr>
    <w:rPr>
      <w:rFonts w:ascii="Palatino Linotype" w:eastAsia="Times New Roman" w:hAnsi="Palatino Linotype"/>
      <w:i/>
      <w:color w:val="000000"/>
      <w:sz w:val="24"/>
      <w:szCs w:val="22"/>
      <w:lang w:val="en-US" w:eastAsia="de-CH"/>
    </w:rPr>
  </w:style>
  <w:style w:type="paragraph" w:customStyle="1" w:styleId="MDPI32textnoindent">
    <w:name w:val="MDPI_3.2_text_no_indent"/>
    <w:basedOn w:val="MDPI31text"/>
    <w:qFormat/>
    <w:rsid w:val="00CD3203"/>
    <w:pPr>
      <w:ind w:firstLine="0"/>
    </w:pPr>
  </w:style>
  <w:style w:type="paragraph" w:customStyle="1" w:styleId="MDPI33textspaceafter">
    <w:name w:val="MDPI_3.3_text_space_after"/>
    <w:basedOn w:val="MDPI31text"/>
    <w:qFormat/>
    <w:rsid w:val="00CD3203"/>
    <w:pPr>
      <w:spacing w:after="240"/>
    </w:pPr>
  </w:style>
  <w:style w:type="paragraph" w:customStyle="1" w:styleId="MDPI35textbeforelist">
    <w:name w:val="MDPI_3.5_text_before_list"/>
    <w:basedOn w:val="MDPI31text"/>
    <w:qFormat/>
    <w:rsid w:val="00CD3203"/>
    <w:pPr>
      <w:spacing w:after="120"/>
    </w:pPr>
  </w:style>
  <w:style w:type="paragraph" w:customStyle="1" w:styleId="MDPI36textafterlist">
    <w:name w:val="MDPI_3.6_text_after_list"/>
    <w:basedOn w:val="MDPI31text"/>
    <w:qFormat/>
    <w:rsid w:val="00CD3203"/>
    <w:pPr>
      <w:spacing w:before="120"/>
    </w:pPr>
  </w:style>
  <w:style w:type="paragraph" w:customStyle="1" w:styleId="MDPI37itemize">
    <w:name w:val="MDPI_3.7_itemize"/>
    <w:basedOn w:val="MDPI31text"/>
    <w:qFormat/>
    <w:rsid w:val="00CD3203"/>
    <w:pPr>
      <w:numPr>
        <w:numId w:val="1"/>
      </w:numPr>
      <w:ind w:left="425" w:hanging="425"/>
    </w:pPr>
  </w:style>
  <w:style w:type="paragraph" w:customStyle="1" w:styleId="MDPI38bullet">
    <w:name w:val="MDPI_3.8_bullet"/>
    <w:basedOn w:val="MDPI31text"/>
    <w:qFormat/>
    <w:rsid w:val="00CD3203"/>
    <w:pPr>
      <w:numPr>
        <w:numId w:val="2"/>
      </w:numPr>
      <w:ind w:left="425" w:hanging="425"/>
    </w:pPr>
  </w:style>
  <w:style w:type="paragraph" w:customStyle="1" w:styleId="MDPI39equation">
    <w:name w:val="MDPI_3.9_equation"/>
    <w:basedOn w:val="MDPI31text"/>
    <w:qFormat/>
    <w:rsid w:val="00CD3203"/>
    <w:pPr>
      <w:spacing w:before="120" w:after="120"/>
      <w:ind w:left="709" w:firstLine="0"/>
      <w:jc w:val="center"/>
    </w:pPr>
  </w:style>
  <w:style w:type="paragraph" w:customStyle="1" w:styleId="MDPI3aequationnumber">
    <w:name w:val="MDPI_3.a_equation_number"/>
    <w:basedOn w:val="MDPI31text"/>
    <w:qFormat/>
    <w:rsid w:val="00CD3203"/>
    <w:pPr>
      <w:spacing w:before="120" w:after="120" w:line="240" w:lineRule="auto"/>
      <w:ind w:firstLine="0"/>
      <w:jc w:val="right"/>
    </w:pPr>
  </w:style>
  <w:style w:type="paragraph" w:customStyle="1" w:styleId="MDPI62Acknowledgments">
    <w:name w:val="MDPI_6.2_Acknowledgments"/>
    <w:qFormat/>
    <w:rsid w:val="00CD3203"/>
    <w:pPr>
      <w:adjustRightInd w:val="0"/>
      <w:snapToGrid w:val="0"/>
      <w:spacing w:before="120" w:line="200" w:lineRule="atLeast"/>
      <w:jc w:val="both"/>
    </w:pPr>
    <w:rPr>
      <w:rFonts w:ascii="Palatino Linotype" w:eastAsia="Times New Roman" w:hAnsi="Palatino Linotype"/>
      <w:snapToGrid w:val="0"/>
      <w:color w:val="000000"/>
      <w:sz w:val="18"/>
      <w:lang w:val="en-US" w:eastAsia="de-DE" w:bidi="en-US"/>
    </w:rPr>
  </w:style>
  <w:style w:type="paragraph" w:customStyle="1" w:styleId="MDPI41tablecaption">
    <w:name w:val="MDPI_4.1_table_caption"/>
    <w:basedOn w:val="MDPI62Acknowledgments"/>
    <w:qFormat/>
    <w:rsid w:val="00CD3203"/>
    <w:pPr>
      <w:spacing w:before="240" w:after="120" w:line="260" w:lineRule="atLeast"/>
      <w:ind w:left="425" w:right="425"/>
    </w:pPr>
    <w:rPr>
      <w:snapToGrid/>
      <w:szCs w:val="22"/>
    </w:rPr>
  </w:style>
  <w:style w:type="paragraph" w:customStyle="1" w:styleId="MDPI42tablebody">
    <w:name w:val="MDPI_4.2_table_body"/>
    <w:qFormat/>
    <w:rsid w:val="005E14E8"/>
    <w:pPr>
      <w:adjustRightInd w:val="0"/>
      <w:snapToGrid w:val="0"/>
      <w:spacing w:line="260" w:lineRule="atLeast"/>
      <w:jc w:val="center"/>
    </w:pPr>
    <w:rPr>
      <w:rFonts w:ascii="Palatino Linotype" w:eastAsia="Times New Roman" w:hAnsi="Palatino Linotype"/>
      <w:snapToGrid w:val="0"/>
      <w:color w:val="000000"/>
      <w:lang w:val="en-US" w:eastAsia="de-DE" w:bidi="en-US"/>
    </w:rPr>
  </w:style>
  <w:style w:type="paragraph" w:customStyle="1" w:styleId="MDPI43tablefooter">
    <w:name w:val="MDPI_4.3_table_footer"/>
    <w:basedOn w:val="MDPI41tablecaption"/>
    <w:next w:val="MDPI31text"/>
    <w:qFormat/>
    <w:rsid w:val="00CD3203"/>
    <w:pPr>
      <w:spacing w:before="0"/>
      <w:ind w:left="0" w:right="0"/>
    </w:pPr>
  </w:style>
  <w:style w:type="paragraph" w:customStyle="1" w:styleId="MDPI51figurecaption">
    <w:name w:val="MDPI_5.1_figure_caption"/>
    <w:basedOn w:val="MDPI62Acknowledgments"/>
    <w:qFormat/>
    <w:rsid w:val="00CD3203"/>
    <w:pPr>
      <w:spacing w:after="240" w:line="260" w:lineRule="atLeast"/>
      <w:ind w:left="425" w:right="425"/>
    </w:pPr>
    <w:rPr>
      <w:snapToGrid/>
    </w:rPr>
  </w:style>
  <w:style w:type="paragraph" w:customStyle="1" w:styleId="MDPI52figure">
    <w:name w:val="MDPI_5.2_figure"/>
    <w:qFormat/>
    <w:rsid w:val="00CD3203"/>
    <w:pPr>
      <w:jc w:val="center"/>
    </w:pPr>
    <w:rPr>
      <w:rFonts w:ascii="Palatino Linotype" w:eastAsia="Times New Roman" w:hAnsi="Palatino Linotype"/>
      <w:snapToGrid w:val="0"/>
      <w:color w:val="000000"/>
      <w:sz w:val="24"/>
      <w:lang w:val="en-US" w:eastAsia="de-DE" w:bidi="en-US"/>
    </w:rPr>
  </w:style>
  <w:style w:type="paragraph" w:customStyle="1" w:styleId="MDPI61Supplementary">
    <w:name w:val="MDPI_6.1_Supplementary"/>
    <w:basedOn w:val="MDPI62Acknowledgments"/>
    <w:qFormat/>
    <w:rsid w:val="00CD3203"/>
    <w:pPr>
      <w:spacing w:before="240"/>
    </w:pPr>
    <w:rPr>
      <w:lang w:eastAsia="en-US"/>
    </w:rPr>
  </w:style>
  <w:style w:type="paragraph" w:customStyle="1" w:styleId="MDPI63AuthorContributions">
    <w:name w:val="MDPI_6.3_AuthorContributions"/>
    <w:basedOn w:val="MDPI62Acknowledgments"/>
    <w:qFormat/>
    <w:rsid w:val="00CD3203"/>
    <w:rPr>
      <w:rFonts w:eastAsia="SimSun"/>
      <w:color w:val="auto"/>
      <w:lang w:eastAsia="en-US"/>
    </w:rPr>
  </w:style>
  <w:style w:type="paragraph" w:customStyle="1" w:styleId="MDPI64CoI">
    <w:name w:val="MDPI_6.4_CoI"/>
    <w:basedOn w:val="MDPI62Acknowledgments"/>
    <w:qFormat/>
    <w:rsid w:val="00CD3203"/>
  </w:style>
  <w:style w:type="paragraph" w:customStyle="1" w:styleId="MDPIfooterfirstpage">
    <w:name w:val="MDPI_footer_firstpage"/>
    <w:basedOn w:val="Normalny"/>
    <w:qFormat/>
    <w:rsid w:val="00CD3203"/>
    <w:pPr>
      <w:tabs>
        <w:tab w:val="right" w:pos="8845"/>
      </w:tabs>
      <w:adjustRightInd w:val="0"/>
      <w:snapToGrid w:val="0"/>
      <w:spacing w:before="120" w:line="160" w:lineRule="exact"/>
      <w:jc w:val="left"/>
    </w:pPr>
    <w:rPr>
      <w:rFonts w:ascii="Palatino Linotype" w:hAnsi="Palatino Linotype"/>
      <w:color w:val="auto"/>
      <w:sz w:val="16"/>
    </w:rPr>
  </w:style>
  <w:style w:type="paragraph" w:customStyle="1" w:styleId="MDPI31text">
    <w:name w:val="MDPI_3.1_text"/>
    <w:qFormat/>
    <w:rsid w:val="00CD3203"/>
    <w:pPr>
      <w:adjustRightInd w:val="0"/>
      <w:snapToGrid w:val="0"/>
      <w:spacing w:line="260" w:lineRule="atLeast"/>
      <w:ind w:firstLine="425"/>
      <w:jc w:val="both"/>
    </w:pPr>
    <w:rPr>
      <w:rFonts w:ascii="Palatino Linotype" w:eastAsia="Times New Roman" w:hAnsi="Palatino Linotype"/>
      <w:snapToGrid w:val="0"/>
      <w:color w:val="000000"/>
      <w:szCs w:val="22"/>
      <w:lang w:val="en-US" w:eastAsia="de-DE" w:bidi="en-US"/>
    </w:rPr>
  </w:style>
  <w:style w:type="paragraph" w:customStyle="1" w:styleId="MDPI23heading3">
    <w:name w:val="MDPI_2.3_heading3"/>
    <w:basedOn w:val="MDPI31text"/>
    <w:qFormat/>
    <w:rsid w:val="00CD3203"/>
    <w:pPr>
      <w:spacing w:before="240" w:after="120"/>
      <w:ind w:firstLine="0"/>
      <w:jc w:val="left"/>
      <w:outlineLvl w:val="2"/>
    </w:pPr>
  </w:style>
  <w:style w:type="paragraph" w:customStyle="1" w:styleId="MDPI21heading1">
    <w:name w:val="MDPI_2.1_heading1"/>
    <w:basedOn w:val="MDPI23heading3"/>
    <w:qFormat/>
    <w:rsid w:val="00CD3203"/>
    <w:pPr>
      <w:outlineLvl w:val="0"/>
    </w:pPr>
    <w:rPr>
      <w:b/>
    </w:rPr>
  </w:style>
  <w:style w:type="paragraph" w:customStyle="1" w:styleId="MDPI22heading2">
    <w:name w:val="MDPI_2.2_heading2"/>
    <w:basedOn w:val="Normalny"/>
    <w:qFormat/>
    <w:rsid w:val="00CD3203"/>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CD3203"/>
    <w:pPr>
      <w:numPr>
        <w:numId w:val="3"/>
      </w:numPr>
      <w:spacing w:before="0" w:line="260" w:lineRule="atLeast"/>
      <w:ind w:left="425" w:hanging="425"/>
    </w:pPr>
  </w:style>
  <w:style w:type="paragraph" w:styleId="Tekstdymka">
    <w:name w:val="Balloon Text"/>
    <w:basedOn w:val="Normalny"/>
    <w:link w:val="TekstdymkaZnak"/>
    <w:uiPriority w:val="99"/>
    <w:semiHidden/>
    <w:unhideWhenUsed/>
    <w:rsid w:val="00CD3203"/>
    <w:pPr>
      <w:spacing w:line="240" w:lineRule="auto"/>
    </w:pPr>
    <w:rPr>
      <w:sz w:val="18"/>
      <w:szCs w:val="18"/>
    </w:rPr>
  </w:style>
  <w:style w:type="character" w:customStyle="1" w:styleId="TekstdymkaZnak">
    <w:name w:val="Tekst dymka Znak"/>
    <w:link w:val="Tekstdymka"/>
    <w:uiPriority w:val="99"/>
    <w:semiHidden/>
    <w:rsid w:val="00CD3203"/>
    <w:rPr>
      <w:rFonts w:ascii="Times New Roman" w:eastAsia="Times New Roman" w:hAnsi="Times New Roman" w:cs="Times New Roman"/>
      <w:color w:val="000000"/>
      <w:kern w:val="0"/>
      <w:sz w:val="18"/>
      <w:szCs w:val="18"/>
      <w:lang w:eastAsia="de-DE"/>
    </w:rPr>
  </w:style>
  <w:style w:type="character" w:styleId="Numerwiersza">
    <w:name w:val="line number"/>
    <w:basedOn w:val="Domylnaczcionkaakapitu"/>
    <w:uiPriority w:val="99"/>
    <w:semiHidden/>
    <w:unhideWhenUsed/>
    <w:rsid w:val="00CD3203"/>
  </w:style>
  <w:style w:type="table" w:customStyle="1" w:styleId="MDPI41threelinetable">
    <w:name w:val="MDPI_4.1_three_line_table"/>
    <w:basedOn w:val="Standardowy"/>
    <w:uiPriority w:val="99"/>
    <w:rsid w:val="005E14E8"/>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styleId="Hipercze">
    <w:name w:val="Hyperlink"/>
    <w:uiPriority w:val="99"/>
    <w:unhideWhenUsed/>
    <w:rsid w:val="00C02A07"/>
    <w:rPr>
      <w:color w:val="0563C1"/>
      <w:u w:val="single"/>
    </w:rPr>
  </w:style>
  <w:style w:type="character" w:styleId="Nierozpoznanawzmianka">
    <w:name w:val="Unresolved Mention"/>
    <w:uiPriority w:val="99"/>
    <w:semiHidden/>
    <w:unhideWhenUsed/>
    <w:rsid w:val="004C46B1"/>
    <w:rPr>
      <w:color w:val="605E5C"/>
      <w:shd w:val="clear" w:color="auto" w:fill="E1DFDD"/>
    </w:rPr>
  </w:style>
  <w:style w:type="paragraph" w:styleId="Stopka">
    <w:name w:val="footer"/>
    <w:basedOn w:val="Normalny"/>
    <w:link w:val="StopkaZnak"/>
    <w:uiPriority w:val="99"/>
    <w:unhideWhenUsed/>
    <w:rsid w:val="00632077"/>
    <w:pPr>
      <w:tabs>
        <w:tab w:val="center" w:pos="4153"/>
        <w:tab w:val="right" w:pos="8306"/>
      </w:tabs>
    </w:pPr>
  </w:style>
  <w:style w:type="character" w:customStyle="1" w:styleId="StopkaZnak">
    <w:name w:val="Stopka Znak"/>
    <w:link w:val="Stopka"/>
    <w:uiPriority w:val="99"/>
    <w:rsid w:val="00632077"/>
    <w:rPr>
      <w:rFonts w:ascii="Times New Roman" w:eastAsia="Times New Roman" w:hAnsi="Times New Roman"/>
      <w:color w:val="000000"/>
      <w:sz w:val="24"/>
      <w:lang w:eastAsia="de-DE"/>
    </w:rPr>
  </w:style>
  <w:style w:type="table" w:styleId="Zwykatabela4">
    <w:name w:val="Plain Table 4"/>
    <w:basedOn w:val="Standardowy"/>
    <w:uiPriority w:val="44"/>
    <w:rsid w:val="0063207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74PublishersNote">
    <w:name w:val="MDPI_7.4_Publisher'sNote"/>
    <w:qFormat/>
    <w:rsid w:val="007A108C"/>
    <w:pPr>
      <w:adjustRightInd w:val="0"/>
      <w:snapToGrid w:val="0"/>
      <w:spacing w:before="240" w:after="240" w:line="200" w:lineRule="atLeast"/>
    </w:pPr>
    <w:rPr>
      <w:rFonts w:ascii="Palatino Linotype" w:hAnsi="Palatino Linotype"/>
      <w:sz w:val="18"/>
      <w:szCs w:val="22"/>
      <w:lang w:val="en-US" w:eastAsia="zh-CN"/>
    </w:rPr>
  </w:style>
  <w:style w:type="character" w:styleId="Odwoaniedokomentarza">
    <w:name w:val="annotation reference"/>
    <w:uiPriority w:val="99"/>
    <w:semiHidden/>
    <w:unhideWhenUsed/>
    <w:rsid w:val="00E131C9"/>
    <w:rPr>
      <w:sz w:val="16"/>
      <w:szCs w:val="16"/>
    </w:rPr>
  </w:style>
  <w:style w:type="paragraph" w:styleId="Tekstkomentarza">
    <w:name w:val="annotation text"/>
    <w:basedOn w:val="Normalny"/>
    <w:link w:val="TekstkomentarzaZnak"/>
    <w:uiPriority w:val="99"/>
    <w:unhideWhenUsed/>
    <w:rsid w:val="00E131C9"/>
    <w:rPr>
      <w:sz w:val="20"/>
    </w:rPr>
  </w:style>
  <w:style w:type="character" w:customStyle="1" w:styleId="TekstkomentarzaZnak">
    <w:name w:val="Tekst komentarza Znak"/>
    <w:link w:val="Tekstkomentarza"/>
    <w:uiPriority w:val="99"/>
    <w:rsid w:val="00E131C9"/>
    <w:rPr>
      <w:rFonts w:ascii="Times New Roman" w:eastAsia="Times New Roman" w:hAnsi="Times New Roman"/>
      <w:color w:val="000000"/>
      <w:lang w:val="en-US" w:eastAsia="de-DE"/>
    </w:rPr>
  </w:style>
  <w:style w:type="paragraph" w:styleId="Tematkomentarza">
    <w:name w:val="annotation subject"/>
    <w:basedOn w:val="Tekstkomentarza"/>
    <w:next w:val="Tekstkomentarza"/>
    <w:link w:val="TematkomentarzaZnak"/>
    <w:uiPriority w:val="99"/>
    <w:semiHidden/>
    <w:unhideWhenUsed/>
    <w:rsid w:val="00E131C9"/>
    <w:rPr>
      <w:b/>
      <w:bCs/>
    </w:rPr>
  </w:style>
  <w:style w:type="character" w:customStyle="1" w:styleId="TematkomentarzaZnak">
    <w:name w:val="Temat komentarza Znak"/>
    <w:link w:val="Tematkomentarza"/>
    <w:uiPriority w:val="99"/>
    <w:semiHidden/>
    <w:rsid w:val="00E131C9"/>
    <w:rPr>
      <w:rFonts w:ascii="Times New Roman" w:eastAsia="Times New Roman" w:hAnsi="Times New Roman"/>
      <w:b/>
      <w:bCs/>
      <w:color w:val="000000"/>
      <w:lang w:val="en-US" w:eastAsia="de-DE"/>
    </w:rPr>
  </w:style>
  <w:style w:type="paragraph" w:styleId="Legenda">
    <w:name w:val="caption"/>
    <w:basedOn w:val="Normalny"/>
    <w:next w:val="Normalny"/>
    <w:uiPriority w:val="35"/>
    <w:unhideWhenUsed/>
    <w:qFormat/>
    <w:rsid w:val="0030449C"/>
    <w:pPr>
      <w:spacing w:after="200" w:line="240" w:lineRule="auto"/>
      <w:jc w:val="left"/>
    </w:pPr>
    <w:rPr>
      <w:rFonts w:asciiTheme="minorHAnsi" w:eastAsiaTheme="minorHAnsi" w:hAnsiTheme="minorHAnsi" w:cstheme="minorBidi"/>
      <w:i/>
      <w:iCs/>
      <w:color w:val="44546A" w:themeColor="text2"/>
      <w:sz w:val="18"/>
      <w:szCs w:val="18"/>
      <w:lang w:val="pl-PL" w:eastAsia="en-US"/>
    </w:rPr>
  </w:style>
  <w:style w:type="character" w:customStyle="1" w:styleId="Nagwek1Znak">
    <w:name w:val="Nagłówek 1 Znak"/>
    <w:basedOn w:val="Domylnaczcionkaakapitu"/>
    <w:link w:val="Nagwek1"/>
    <w:uiPriority w:val="9"/>
    <w:rsid w:val="00840782"/>
    <w:rPr>
      <w:rFonts w:ascii="Times New Roman" w:eastAsiaTheme="majorEastAsia" w:hAnsi="Times New Roman" w:cstheme="majorBidi"/>
      <w:b/>
      <w:snapToGrid w:val="0"/>
      <w:sz w:val="36"/>
      <w:szCs w:val="32"/>
      <w:lang w:val="en-US" w:eastAsia="de-DE" w:bidi="en-US"/>
    </w:rPr>
  </w:style>
  <w:style w:type="character" w:customStyle="1" w:styleId="Nagwek3Znak">
    <w:name w:val="Nagłówek 3 Znak"/>
    <w:basedOn w:val="Domylnaczcionkaakapitu"/>
    <w:link w:val="Nagwek3"/>
    <w:uiPriority w:val="9"/>
    <w:rsid w:val="001811FE"/>
    <w:rPr>
      <w:rFonts w:asciiTheme="majorHAnsi" w:eastAsiaTheme="majorEastAsia" w:hAnsiTheme="majorHAnsi" w:cstheme="majorBidi"/>
      <w:color w:val="1F3763" w:themeColor="accent1" w:themeShade="7F"/>
      <w:sz w:val="24"/>
      <w:szCs w:val="24"/>
      <w:lang w:val="en-US" w:eastAsia="de-DE"/>
    </w:rPr>
  </w:style>
  <w:style w:type="character" w:customStyle="1" w:styleId="Nagwek2Znak">
    <w:name w:val="Nagłówek 2 Znak"/>
    <w:basedOn w:val="Domylnaczcionkaakapitu"/>
    <w:link w:val="Nagwek2"/>
    <w:uiPriority w:val="9"/>
    <w:rsid w:val="001811FE"/>
    <w:rPr>
      <w:rFonts w:asciiTheme="majorHAnsi" w:eastAsiaTheme="majorEastAsia" w:hAnsiTheme="majorHAnsi" w:cstheme="majorBidi"/>
      <w:color w:val="2F5496" w:themeColor="accent1" w:themeShade="BF"/>
      <w:sz w:val="26"/>
      <w:szCs w:val="26"/>
      <w:lang w:val="en-US" w:eastAsia="de-DE"/>
    </w:rPr>
  </w:style>
  <w:style w:type="paragraph" w:styleId="Tekstprzypisudolnego">
    <w:name w:val="footnote text"/>
    <w:basedOn w:val="Normalny"/>
    <w:link w:val="TekstprzypisudolnegoZnak"/>
    <w:uiPriority w:val="99"/>
    <w:semiHidden/>
    <w:unhideWhenUsed/>
    <w:rsid w:val="0028392F"/>
    <w:pPr>
      <w:spacing w:line="240" w:lineRule="auto"/>
    </w:pPr>
    <w:rPr>
      <w:sz w:val="20"/>
    </w:rPr>
  </w:style>
  <w:style w:type="character" w:customStyle="1" w:styleId="TekstprzypisudolnegoZnak">
    <w:name w:val="Tekst przypisu dolnego Znak"/>
    <w:basedOn w:val="Domylnaczcionkaakapitu"/>
    <w:link w:val="Tekstprzypisudolnego"/>
    <w:uiPriority w:val="99"/>
    <w:semiHidden/>
    <w:rsid w:val="0028392F"/>
    <w:rPr>
      <w:rFonts w:ascii="Times New Roman" w:eastAsia="Times New Roman" w:hAnsi="Times New Roman"/>
      <w:color w:val="000000"/>
      <w:lang w:val="en-US" w:eastAsia="de-DE"/>
    </w:rPr>
  </w:style>
  <w:style w:type="character" w:styleId="Odwoanieprzypisudolnego">
    <w:name w:val="footnote reference"/>
    <w:basedOn w:val="Domylnaczcionkaakapitu"/>
    <w:uiPriority w:val="99"/>
    <w:semiHidden/>
    <w:unhideWhenUsed/>
    <w:rsid w:val="0028392F"/>
    <w:rPr>
      <w:vertAlign w:val="superscript"/>
    </w:rPr>
  </w:style>
  <w:style w:type="paragraph" w:styleId="Tekstprzypisukocowego">
    <w:name w:val="endnote text"/>
    <w:basedOn w:val="Normalny"/>
    <w:link w:val="TekstprzypisukocowegoZnak"/>
    <w:uiPriority w:val="99"/>
    <w:semiHidden/>
    <w:unhideWhenUsed/>
    <w:rsid w:val="0028392F"/>
    <w:pPr>
      <w:spacing w:line="240" w:lineRule="auto"/>
    </w:pPr>
    <w:rPr>
      <w:sz w:val="20"/>
    </w:rPr>
  </w:style>
  <w:style w:type="character" w:customStyle="1" w:styleId="TekstprzypisukocowegoZnak">
    <w:name w:val="Tekst przypisu końcowego Znak"/>
    <w:basedOn w:val="Domylnaczcionkaakapitu"/>
    <w:link w:val="Tekstprzypisukocowego"/>
    <w:uiPriority w:val="99"/>
    <w:semiHidden/>
    <w:rsid w:val="0028392F"/>
    <w:rPr>
      <w:rFonts w:ascii="Times New Roman" w:eastAsia="Times New Roman" w:hAnsi="Times New Roman"/>
      <w:color w:val="000000"/>
      <w:lang w:val="en-US" w:eastAsia="de-DE"/>
    </w:rPr>
  </w:style>
  <w:style w:type="character" w:styleId="Odwoanieprzypisukocowego">
    <w:name w:val="endnote reference"/>
    <w:basedOn w:val="Domylnaczcionkaakapitu"/>
    <w:uiPriority w:val="99"/>
    <w:semiHidden/>
    <w:unhideWhenUsed/>
    <w:rsid w:val="0028392F"/>
    <w:rPr>
      <w:vertAlign w:val="superscript"/>
    </w:rPr>
  </w:style>
  <w:style w:type="character" w:customStyle="1" w:styleId="Nagwek4Znak">
    <w:name w:val="Nagłówek 4 Znak"/>
    <w:basedOn w:val="Domylnaczcionkaakapitu"/>
    <w:link w:val="Nagwek4"/>
    <w:uiPriority w:val="9"/>
    <w:rsid w:val="005809EB"/>
    <w:rPr>
      <w:rFonts w:asciiTheme="majorHAnsi" w:eastAsiaTheme="majorEastAsia" w:hAnsiTheme="majorHAnsi" w:cstheme="majorBidi"/>
      <w:i/>
      <w:iCs/>
      <w:color w:val="2F5496" w:themeColor="accent1" w:themeShade="BF"/>
      <w:sz w:val="24"/>
      <w:lang w:val="en-US" w:eastAsia="de-DE"/>
    </w:rPr>
  </w:style>
  <w:style w:type="paragraph" w:styleId="Poprawka">
    <w:name w:val="Revision"/>
    <w:hidden/>
    <w:uiPriority w:val="99"/>
    <w:semiHidden/>
    <w:rsid w:val="002E164F"/>
    <w:rPr>
      <w:rFonts w:ascii="Times New Roman" w:eastAsia="Times New Roman" w:hAnsi="Times New Roman"/>
      <w:color w:val="000000"/>
      <w:sz w:val="24"/>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iso-8859-6"/>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Downloads\sustainability-template.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48E21-BCC5-4FDB-8881-32AC1BAA4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sustainability-template</Template>
  <TotalTime>1</TotalTime>
  <Pages>8</Pages>
  <Words>3161</Words>
  <Characters>18972</Characters>
  <Application>Microsoft Office Word</Application>
  <DocSecurity>0</DocSecurity>
  <Lines>158</Lines>
  <Paragraphs>44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22089</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Staszkiewicz</dc:creator>
  <cp:keywords/>
  <dc:description/>
  <cp:lastModifiedBy>Budziński Jan (STUD)</cp:lastModifiedBy>
  <cp:revision>2</cp:revision>
  <dcterms:created xsi:type="dcterms:W3CDTF">2020-12-22T03:22:00Z</dcterms:created>
  <dcterms:modified xsi:type="dcterms:W3CDTF">2020-12-22T03:22:00Z</dcterms:modified>
</cp:coreProperties>
</file>